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0030" w:rsidRDefault="00C60030" w:rsidP="00C60030">
      <w:r>
        <w:t>DBM/380 Weekly Paper Grading Criteria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8"/>
        <w:gridCol w:w="1444"/>
        <w:gridCol w:w="1174"/>
      </w:tblGrid>
      <w:tr w:rsidR="00C60030" w:rsidTr="00375371">
        <w:tc>
          <w:tcPr>
            <w:tcW w:w="6238" w:type="dxa"/>
            <w:tcBorders>
              <w:top w:val="double" w:sz="4" w:space="0" w:color="auto"/>
              <w:left w:val="double" w:sz="4" w:space="0" w:color="auto"/>
              <w:bottom w:val="double" w:sz="4" w:space="0" w:color="auto"/>
              <w:right w:val="single" w:sz="4" w:space="0" w:color="auto"/>
            </w:tcBorders>
            <w:shd w:val="clear" w:color="auto" w:fill="D9D9D9"/>
          </w:tcPr>
          <w:p w:rsidR="00C60030" w:rsidRDefault="00C60030" w:rsidP="00375371"/>
          <w:p w:rsidR="00C60030" w:rsidRDefault="00C60030" w:rsidP="00375371">
            <w:r>
              <w:t>Criteria</w:t>
            </w:r>
          </w:p>
        </w:tc>
        <w:tc>
          <w:tcPr>
            <w:tcW w:w="1444" w:type="dxa"/>
            <w:tcBorders>
              <w:top w:val="double" w:sz="4" w:space="0" w:color="auto"/>
              <w:left w:val="single" w:sz="4" w:space="0" w:color="auto"/>
              <w:bottom w:val="double" w:sz="4" w:space="0" w:color="auto"/>
              <w:right w:val="single" w:sz="4" w:space="0" w:color="auto"/>
            </w:tcBorders>
            <w:shd w:val="clear" w:color="auto" w:fill="D9D9D9"/>
          </w:tcPr>
          <w:p w:rsidR="00C60030" w:rsidRDefault="00C60030" w:rsidP="00375371"/>
          <w:p w:rsidR="00C60030" w:rsidRDefault="00C60030" w:rsidP="00375371">
            <w:r>
              <w:t>Percentage</w:t>
            </w:r>
          </w:p>
        </w:tc>
        <w:tc>
          <w:tcPr>
            <w:tcW w:w="1174" w:type="dxa"/>
            <w:tcBorders>
              <w:top w:val="double" w:sz="4" w:space="0" w:color="auto"/>
              <w:left w:val="single" w:sz="4" w:space="0" w:color="auto"/>
              <w:bottom w:val="double" w:sz="4" w:space="0" w:color="auto"/>
              <w:right w:val="double" w:sz="4" w:space="0" w:color="auto"/>
            </w:tcBorders>
            <w:shd w:val="clear" w:color="auto" w:fill="D9D9D9"/>
            <w:hideMark/>
          </w:tcPr>
          <w:p w:rsidR="00C60030" w:rsidRDefault="00C60030" w:rsidP="00375371">
            <w:r>
              <w:t>Student</w:t>
            </w:r>
          </w:p>
          <w:p w:rsidR="00C60030" w:rsidRDefault="00C60030" w:rsidP="00375371">
            <w:r>
              <w:t>Grade</w:t>
            </w:r>
          </w:p>
        </w:tc>
      </w:tr>
      <w:tr w:rsidR="00C60030" w:rsidTr="00375371">
        <w:tc>
          <w:tcPr>
            <w:tcW w:w="6238" w:type="dxa"/>
            <w:tcBorders>
              <w:top w:val="double" w:sz="4" w:space="0" w:color="auto"/>
              <w:left w:val="single" w:sz="4" w:space="0" w:color="auto"/>
              <w:bottom w:val="single" w:sz="4" w:space="0" w:color="auto"/>
              <w:right w:val="single" w:sz="4" w:space="0" w:color="auto"/>
            </w:tcBorders>
            <w:hideMark/>
          </w:tcPr>
          <w:p w:rsidR="00C60030" w:rsidRDefault="00C60030" w:rsidP="00375371">
            <w:r>
              <w:t>Grammar/Style/Organization</w:t>
            </w:r>
          </w:p>
        </w:tc>
        <w:tc>
          <w:tcPr>
            <w:tcW w:w="1444" w:type="dxa"/>
            <w:tcBorders>
              <w:top w:val="double" w:sz="4" w:space="0" w:color="auto"/>
              <w:left w:val="single" w:sz="4" w:space="0" w:color="auto"/>
              <w:bottom w:val="single" w:sz="4" w:space="0" w:color="auto"/>
              <w:right w:val="single" w:sz="4" w:space="0" w:color="auto"/>
            </w:tcBorders>
            <w:hideMark/>
          </w:tcPr>
          <w:p w:rsidR="00C60030" w:rsidRDefault="00C60030" w:rsidP="00375371">
            <w:r>
              <w:t>30</w:t>
            </w:r>
          </w:p>
        </w:tc>
        <w:tc>
          <w:tcPr>
            <w:tcW w:w="1174" w:type="dxa"/>
            <w:tcBorders>
              <w:top w:val="double" w:sz="4" w:space="0" w:color="auto"/>
              <w:left w:val="single" w:sz="4" w:space="0" w:color="auto"/>
              <w:bottom w:val="single" w:sz="4" w:space="0" w:color="auto"/>
              <w:right w:val="single" w:sz="4" w:space="0" w:color="auto"/>
            </w:tcBorders>
            <w:hideMark/>
          </w:tcPr>
          <w:p w:rsidR="00C60030" w:rsidRDefault="00C60030" w:rsidP="00375371">
            <w:pPr>
              <w:jc w:val="right"/>
            </w:pPr>
            <w:r>
              <w:t>24</w:t>
            </w:r>
          </w:p>
        </w:tc>
      </w:tr>
      <w:tr w:rsidR="00C60030" w:rsidTr="00375371">
        <w:tc>
          <w:tcPr>
            <w:tcW w:w="6238" w:type="dxa"/>
            <w:tcBorders>
              <w:top w:val="single" w:sz="4" w:space="0" w:color="auto"/>
              <w:left w:val="single" w:sz="4" w:space="0" w:color="auto"/>
              <w:bottom w:val="single" w:sz="4" w:space="0" w:color="auto"/>
              <w:right w:val="single" w:sz="4" w:space="0" w:color="auto"/>
            </w:tcBorders>
            <w:hideMark/>
          </w:tcPr>
          <w:p w:rsidR="00C60030" w:rsidRDefault="00C60030" w:rsidP="00375371">
            <w:r>
              <w:t>All required topics addressed and topics adequately understood and explained</w:t>
            </w:r>
          </w:p>
        </w:tc>
        <w:tc>
          <w:tcPr>
            <w:tcW w:w="1444" w:type="dxa"/>
            <w:tcBorders>
              <w:top w:val="single" w:sz="4" w:space="0" w:color="auto"/>
              <w:left w:val="single" w:sz="4" w:space="0" w:color="auto"/>
              <w:bottom w:val="single" w:sz="4" w:space="0" w:color="auto"/>
              <w:right w:val="single" w:sz="4" w:space="0" w:color="auto"/>
            </w:tcBorders>
            <w:hideMark/>
          </w:tcPr>
          <w:p w:rsidR="00C60030" w:rsidRDefault="00C60030" w:rsidP="00375371">
            <w:r>
              <w:t>30</w:t>
            </w:r>
          </w:p>
        </w:tc>
        <w:tc>
          <w:tcPr>
            <w:tcW w:w="1174" w:type="dxa"/>
            <w:tcBorders>
              <w:top w:val="single" w:sz="4" w:space="0" w:color="auto"/>
              <w:left w:val="single" w:sz="4" w:space="0" w:color="auto"/>
              <w:bottom w:val="single" w:sz="4" w:space="0" w:color="auto"/>
              <w:right w:val="single" w:sz="4" w:space="0" w:color="auto"/>
            </w:tcBorders>
            <w:hideMark/>
          </w:tcPr>
          <w:p w:rsidR="00C60030" w:rsidRDefault="00C60030" w:rsidP="00375371">
            <w:pPr>
              <w:jc w:val="right"/>
            </w:pPr>
            <w:r>
              <w:t>27</w:t>
            </w:r>
          </w:p>
        </w:tc>
      </w:tr>
      <w:tr w:rsidR="00C60030" w:rsidTr="00375371">
        <w:tc>
          <w:tcPr>
            <w:tcW w:w="6238" w:type="dxa"/>
            <w:tcBorders>
              <w:top w:val="single" w:sz="4" w:space="0" w:color="auto"/>
              <w:left w:val="single" w:sz="4" w:space="0" w:color="auto"/>
              <w:bottom w:val="single" w:sz="4" w:space="0" w:color="auto"/>
              <w:right w:val="single" w:sz="4" w:space="0" w:color="auto"/>
            </w:tcBorders>
            <w:hideMark/>
          </w:tcPr>
          <w:p w:rsidR="00C60030" w:rsidRDefault="00C60030" w:rsidP="00375371">
            <w:r>
              <w:t>Relevance</w:t>
            </w:r>
          </w:p>
        </w:tc>
        <w:tc>
          <w:tcPr>
            <w:tcW w:w="1444" w:type="dxa"/>
            <w:tcBorders>
              <w:top w:val="single" w:sz="4" w:space="0" w:color="auto"/>
              <w:left w:val="single" w:sz="4" w:space="0" w:color="auto"/>
              <w:bottom w:val="single" w:sz="4" w:space="0" w:color="auto"/>
              <w:right w:val="single" w:sz="4" w:space="0" w:color="auto"/>
            </w:tcBorders>
            <w:hideMark/>
          </w:tcPr>
          <w:p w:rsidR="00C60030" w:rsidRDefault="00C60030" w:rsidP="00375371">
            <w:r>
              <w:t>15</w:t>
            </w:r>
          </w:p>
        </w:tc>
        <w:tc>
          <w:tcPr>
            <w:tcW w:w="1174" w:type="dxa"/>
            <w:tcBorders>
              <w:top w:val="single" w:sz="4" w:space="0" w:color="auto"/>
              <w:left w:val="single" w:sz="4" w:space="0" w:color="auto"/>
              <w:bottom w:val="single" w:sz="4" w:space="0" w:color="auto"/>
              <w:right w:val="single" w:sz="4" w:space="0" w:color="auto"/>
            </w:tcBorders>
            <w:hideMark/>
          </w:tcPr>
          <w:p w:rsidR="00C60030" w:rsidRDefault="00C60030" w:rsidP="00375371">
            <w:pPr>
              <w:jc w:val="right"/>
            </w:pPr>
            <w:r>
              <w:t>15</w:t>
            </w:r>
          </w:p>
        </w:tc>
      </w:tr>
      <w:tr w:rsidR="00C60030" w:rsidTr="00375371">
        <w:tc>
          <w:tcPr>
            <w:tcW w:w="6238" w:type="dxa"/>
            <w:tcBorders>
              <w:top w:val="single" w:sz="4" w:space="0" w:color="auto"/>
              <w:left w:val="single" w:sz="4" w:space="0" w:color="auto"/>
              <w:bottom w:val="single" w:sz="4" w:space="0" w:color="auto"/>
              <w:right w:val="single" w:sz="4" w:space="0" w:color="auto"/>
            </w:tcBorders>
            <w:hideMark/>
          </w:tcPr>
          <w:p w:rsidR="00C60030" w:rsidRDefault="00C60030" w:rsidP="00375371">
            <w:r>
              <w:t>Logical Thoughts/Conclusions</w:t>
            </w:r>
          </w:p>
        </w:tc>
        <w:tc>
          <w:tcPr>
            <w:tcW w:w="1444" w:type="dxa"/>
            <w:tcBorders>
              <w:top w:val="single" w:sz="4" w:space="0" w:color="auto"/>
              <w:left w:val="single" w:sz="4" w:space="0" w:color="auto"/>
              <w:bottom w:val="single" w:sz="4" w:space="0" w:color="auto"/>
              <w:right w:val="single" w:sz="4" w:space="0" w:color="auto"/>
            </w:tcBorders>
            <w:hideMark/>
          </w:tcPr>
          <w:p w:rsidR="00C60030" w:rsidRDefault="00C60030" w:rsidP="00375371">
            <w:r>
              <w:t>15</w:t>
            </w:r>
          </w:p>
        </w:tc>
        <w:tc>
          <w:tcPr>
            <w:tcW w:w="1174" w:type="dxa"/>
            <w:tcBorders>
              <w:top w:val="single" w:sz="4" w:space="0" w:color="auto"/>
              <w:left w:val="single" w:sz="4" w:space="0" w:color="auto"/>
              <w:bottom w:val="single" w:sz="4" w:space="0" w:color="auto"/>
              <w:right w:val="single" w:sz="4" w:space="0" w:color="auto"/>
            </w:tcBorders>
            <w:hideMark/>
          </w:tcPr>
          <w:p w:rsidR="00C60030" w:rsidRDefault="00C60030" w:rsidP="00375371">
            <w:pPr>
              <w:jc w:val="right"/>
            </w:pPr>
            <w:r>
              <w:t>15</w:t>
            </w:r>
          </w:p>
        </w:tc>
      </w:tr>
      <w:tr w:rsidR="00C60030" w:rsidTr="00375371">
        <w:tc>
          <w:tcPr>
            <w:tcW w:w="6238" w:type="dxa"/>
            <w:tcBorders>
              <w:top w:val="single" w:sz="4" w:space="0" w:color="auto"/>
              <w:left w:val="single" w:sz="4" w:space="0" w:color="auto"/>
              <w:bottom w:val="single" w:sz="4" w:space="0" w:color="auto"/>
              <w:right w:val="single" w:sz="4" w:space="0" w:color="auto"/>
            </w:tcBorders>
            <w:hideMark/>
          </w:tcPr>
          <w:p w:rsidR="00C60030" w:rsidRDefault="00C60030" w:rsidP="00375371">
            <w:r>
              <w:t>Required Length</w:t>
            </w:r>
          </w:p>
        </w:tc>
        <w:tc>
          <w:tcPr>
            <w:tcW w:w="1444" w:type="dxa"/>
            <w:tcBorders>
              <w:top w:val="single" w:sz="4" w:space="0" w:color="auto"/>
              <w:left w:val="single" w:sz="4" w:space="0" w:color="auto"/>
              <w:bottom w:val="single" w:sz="4" w:space="0" w:color="auto"/>
              <w:right w:val="single" w:sz="4" w:space="0" w:color="auto"/>
            </w:tcBorders>
            <w:hideMark/>
          </w:tcPr>
          <w:p w:rsidR="00C60030" w:rsidRDefault="00C60030" w:rsidP="00375371">
            <w:r>
              <w:t>10</w:t>
            </w:r>
          </w:p>
        </w:tc>
        <w:tc>
          <w:tcPr>
            <w:tcW w:w="1174" w:type="dxa"/>
            <w:tcBorders>
              <w:top w:val="single" w:sz="4" w:space="0" w:color="auto"/>
              <w:left w:val="single" w:sz="4" w:space="0" w:color="auto"/>
              <w:bottom w:val="single" w:sz="4" w:space="0" w:color="auto"/>
              <w:right w:val="single" w:sz="4" w:space="0" w:color="auto"/>
            </w:tcBorders>
            <w:hideMark/>
          </w:tcPr>
          <w:p w:rsidR="00C60030" w:rsidRDefault="00C60030" w:rsidP="00375371">
            <w:pPr>
              <w:jc w:val="right"/>
            </w:pPr>
            <w:r>
              <w:t>10</w:t>
            </w:r>
          </w:p>
        </w:tc>
      </w:tr>
      <w:tr w:rsidR="00C60030" w:rsidTr="004C5859">
        <w:tc>
          <w:tcPr>
            <w:tcW w:w="7682" w:type="dxa"/>
            <w:gridSpan w:val="2"/>
            <w:tcBorders>
              <w:top w:val="single" w:sz="4" w:space="0" w:color="auto"/>
              <w:left w:val="single" w:sz="4" w:space="0" w:color="auto"/>
              <w:bottom w:val="single" w:sz="4" w:space="0" w:color="auto"/>
              <w:right w:val="single" w:sz="4" w:space="0" w:color="auto"/>
            </w:tcBorders>
          </w:tcPr>
          <w:p w:rsidR="00C60030" w:rsidRDefault="00C60030" w:rsidP="00375371">
            <w:r>
              <w:t>Late Penalty</w:t>
            </w:r>
          </w:p>
        </w:tc>
        <w:tc>
          <w:tcPr>
            <w:tcW w:w="1174" w:type="dxa"/>
            <w:tcBorders>
              <w:top w:val="single" w:sz="4" w:space="0" w:color="auto"/>
              <w:left w:val="single" w:sz="4" w:space="0" w:color="auto"/>
              <w:bottom w:val="single" w:sz="4" w:space="0" w:color="auto"/>
              <w:right w:val="single" w:sz="4" w:space="0" w:color="auto"/>
            </w:tcBorders>
          </w:tcPr>
          <w:p w:rsidR="00C60030" w:rsidRDefault="00C60030" w:rsidP="00375371">
            <w:pPr>
              <w:jc w:val="right"/>
            </w:pPr>
            <w:r>
              <w:t>-20</w:t>
            </w:r>
          </w:p>
        </w:tc>
      </w:tr>
      <w:tr w:rsidR="00C60030" w:rsidTr="00375371">
        <w:tc>
          <w:tcPr>
            <w:tcW w:w="7682" w:type="dxa"/>
            <w:gridSpan w:val="2"/>
            <w:tcBorders>
              <w:top w:val="single" w:sz="4" w:space="0" w:color="auto"/>
              <w:left w:val="single" w:sz="4" w:space="0" w:color="auto"/>
              <w:bottom w:val="single" w:sz="4" w:space="0" w:color="auto"/>
              <w:right w:val="single" w:sz="4" w:space="0" w:color="auto"/>
            </w:tcBorders>
            <w:hideMark/>
          </w:tcPr>
          <w:p w:rsidR="00C60030" w:rsidRDefault="00C60030" w:rsidP="00375371">
            <w:r>
              <w:t>Total</w:t>
            </w:r>
          </w:p>
        </w:tc>
        <w:tc>
          <w:tcPr>
            <w:tcW w:w="1174" w:type="dxa"/>
            <w:tcBorders>
              <w:top w:val="single" w:sz="4" w:space="0" w:color="auto"/>
              <w:left w:val="single" w:sz="4" w:space="0" w:color="auto"/>
              <w:bottom w:val="single" w:sz="4" w:space="0" w:color="auto"/>
              <w:right w:val="single" w:sz="4" w:space="0" w:color="auto"/>
            </w:tcBorders>
            <w:hideMark/>
          </w:tcPr>
          <w:p w:rsidR="00C60030" w:rsidRDefault="00C60030" w:rsidP="00375371">
            <w:pPr>
              <w:jc w:val="right"/>
            </w:pPr>
            <w:r>
              <w:fldChar w:fldCharType="begin"/>
            </w:r>
            <w:r>
              <w:instrText xml:space="preserve"> =SUM(ABOVE) </w:instrText>
            </w:r>
            <w:r>
              <w:fldChar w:fldCharType="separate"/>
            </w:r>
            <w:r w:rsidR="00DB1400">
              <w:rPr>
                <w:noProof/>
              </w:rPr>
              <w:t>71</w:t>
            </w:r>
            <w:r>
              <w:fldChar w:fldCharType="end"/>
            </w:r>
            <w:bookmarkStart w:id="0" w:name="_GoBack"/>
            <w:bookmarkEnd w:id="0"/>
          </w:p>
        </w:tc>
      </w:tr>
    </w:tbl>
    <w:p w:rsidR="00C60030" w:rsidRDefault="00C60030">
      <w:pPr>
        <w:rPr>
          <w:rStyle w:val="PageNumber"/>
        </w:rPr>
      </w:pPr>
      <w:r>
        <w:rPr>
          <w:rStyle w:val="PageNumber"/>
        </w:rPr>
        <w:br w:type="page"/>
      </w:r>
    </w:p>
    <w:p w:rsidR="006F2FCA" w:rsidRPr="000245EF" w:rsidRDefault="006F2FCA" w:rsidP="00FA2FD0">
      <w:pPr>
        <w:pStyle w:val="APAHeader"/>
        <w:rPr>
          <w:rStyle w:val="PageNumber"/>
          <w:szCs w:val="24"/>
        </w:rPr>
      </w:pPr>
    </w:p>
    <w:p w:rsidR="006F2FCA" w:rsidRPr="000245EF" w:rsidRDefault="006F2FCA" w:rsidP="004C6D0E">
      <w:pPr>
        <w:pStyle w:val="APA"/>
        <w:ind w:firstLine="0"/>
        <w:rPr>
          <w:szCs w:val="24"/>
        </w:rPr>
      </w:pPr>
    </w:p>
    <w:p w:rsidR="006F2FCA" w:rsidRPr="000245EF" w:rsidRDefault="006F2FCA" w:rsidP="006F2FCA">
      <w:pPr>
        <w:pStyle w:val="APA"/>
        <w:rPr>
          <w:szCs w:val="24"/>
        </w:rPr>
      </w:pPr>
    </w:p>
    <w:p w:rsidR="00362A27" w:rsidRPr="000245EF" w:rsidRDefault="00362A27" w:rsidP="006F2FCA">
      <w:pPr>
        <w:pStyle w:val="APA"/>
        <w:rPr>
          <w:szCs w:val="24"/>
        </w:rPr>
      </w:pPr>
    </w:p>
    <w:p w:rsidR="00362A27" w:rsidRPr="000245EF" w:rsidRDefault="00FF5DB3" w:rsidP="00FF5DB3">
      <w:pPr>
        <w:pStyle w:val="APA"/>
        <w:tabs>
          <w:tab w:val="left" w:pos="8190"/>
        </w:tabs>
        <w:rPr>
          <w:szCs w:val="24"/>
        </w:rPr>
      </w:pPr>
      <w:r>
        <w:rPr>
          <w:szCs w:val="24"/>
        </w:rPr>
        <w:tab/>
      </w:r>
    </w:p>
    <w:p w:rsidR="00362A27" w:rsidRPr="000245EF" w:rsidRDefault="00362A27" w:rsidP="006F2FCA">
      <w:pPr>
        <w:pStyle w:val="APA"/>
        <w:rPr>
          <w:szCs w:val="24"/>
        </w:rPr>
      </w:pPr>
    </w:p>
    <w:p w:rsidR="00362A27" w:rsidRPr="000245EF" w:rsidRDefault="00362A27" w:rsidP="006F2FCA">
      <w:pPr>
        <w:pStyle w:val="APA"/>
        <w:rPr>
          <w:szCs w:val="24"/>
        </w:rPr>
      </w:pPr>
    </w:p>
    <w:p w:rsidR="006F2FCA" w:rsidRPr="000245EF" w:rsidRDefault="006F2FCA" w:rsidP="006F2FCA">
      <w:pPr>
        <w:pStyle w:val="APA"/>
        <w:rPr>
          <w:szCs w:val="24"/>
        </w:rPr>
      </w:pPr>
    </w:p>
    <w:p w:rsidR="006F2FCA" w:rsidRPr="000245EF" w:rsidRDefault="006F2FCA" w:rsidP="006F2FCA">
      <w:pPr>
        <w:pStyle w:val="APA"/>
        <w:rPr>
          <w:szCs w:val="24"/>
        </w:rPr>
      </w:pPr>
    </w:p>
    <w:p w:rsidR="00502D34" w:rsidRPr="009949C5" w:rsidRDefault="002C3C8B" w:rsidP="006F2FCA">
      <w:pPr>
        <w:pStyle w:val="APAHeader"/>
        <w:rPr>
          <w:szCs w:val="24"/>
        </w:rPr>
      </w:pPr>
      <w:commentRangeStart w:id="1"/>
      <w:r w:rsidRPr="009949C5">
        <w:rPr>
          <w:szCs w:val="24"/>
        </w:rPr>
        <w:t>Database</w:t>
      </w:r>
      <w:r w:rsidRPr="00D01489">
        <w:rPr>
          <w:szCs w:val="24"/>
        </w:rPr>
        <w:t xml:space="preserve"> </w:t>
      </w:r>
      <w:ins w:id="2" w:author="Bruce Fullwood" w:date="2014-01-14T06:45:00Z">
        <w:r w:rsidR="00C60030">
          <w:rPr>
            <w:szCs w:val="24"/>
          </w:rPr>
          <w:t>E</w:t>
        </w:r>
      </w:ins>
      <w:del w:id="3" w:author="Bruce Fullwood" w:date="2014-01-14T06:45:00Z">
        <w:r w:rsidR="00502D34" w:rsidRPr="00D01489" w:rsidDel="00C60030">
          <w:rPr>
            <w:szCs w:val="24"/>
          </w:rPr>
          <w:delText>e</w:delText>
        </w:r>
      </w:del>
      <w:r w:rsidR="00502D34" w:rsidRPr="00D01489">
        <w:rPr>
          <w:szCs w:val="24"/>
        </w:rPr>
        <w:t>nvironment</w:t>
      </w:r>
      <w:bookmarkStart w:id="4" w:name="bkMainUserName"/>
      <w:commentRangeEnd w:id="1"/>
      <w:r w:rsidR="008D40AD">
        <w:rPr>
          <w:rStyle w:val="CommentReference"/>
        </w:rPr>
        <w:commentReference w:id="1"/>
      </w:r>
    </w:p>
    <w:p w:rsidR="006F2FCA" w:rsidRPr="009949C5" w:rsidRDefault="006F2FCA" w:rsidP="006F2FCA">
      <w:pPr>
        <w:pStyle w:val="APAHeader"/>
        <w:rPr>
          <w:szCs w:val="24"/>
        </w:rPr>
      </w:pPr>
      <w:r w:rsidRPr="009949C5">
        <w:rPr>
          <w:szCs w:val="24"/>
        </w:rPr>
        <w:t>Elbio Iseas</w:t>
      </w:r>
      <w:bookmarkEnd w:id="4"/>
    </w:p>
    <w:p w:rsidR="002C3C8B" w:rsidRPr="009949C5" w:rsidRDefault="002C3C8B" w:rsidP="006F2FCA">
      <w:pPr>
        <w:pStyle w:val="APAHeader"/>
        <w:rPr>
          <w:szCs w:val="24"/>
        </w:rPr>
      </w:pPr>
      <w:bookmarkStart w:id="5" w:name="bkCourseNum"/>
      <w:r w:rsidRPr="009949C5">
        <w:rPr>
          <w:szCs w:val="24"/>
        </w:rPr>
        <w:t>DBM</w:t>
      </w:r>
      <w:r w:rsidR="006F2FCA" w:rsidRPr="009949C5">
        <w:rPr>
          <w:szCs w:val="24"/>
        </w:rPr>
        <w:t>/</w:t>
      </w:r>
      <w:r w:rsidRPr="009949C5">
        <w:rPr>
          <w:szCs w:val="24"/>
        </w:rPr>
        <w:t>380</w:t>
      </w:r>
      <w:bookmarkStart w:id="6" w:name="bkDueDate"/>
      <w:bookmarkEnd w:id="5"/>
    </w:p>
    <w:p w:rsidR="006F2FCA" w:rsidRPr="000245EF" w:rsidRDefault="00A83619" w:rsidP="006F2FCA">
      <w:pPr>
        <w:pStyle w:val="APAHeader"/>
        <w:rPr>
          <w:szCs w:val="24"/>
        </w:rPr>
      </w:pPr>
      <w:r>
        <w:rPr>
          <w:szCs w:val="24"/>
        </w:rPr>
        <w:t>Jan</w:t>
      </w:r>
      <w:r w:rsidR="002D650C">
        <w:rPr>
          <w:szCs w:val="24"/>
        </w:rPr>
        <w:t xml:space="preserve"> </w:t>
      </w:r>
      <w:r w:rsidR="00502D34">
        <w:rPr>
          <w:szCs w:val="24"/>
        </w:rPr>
        <w:t>9</w:t>
      </w:r>
      <w:r>
        <w:rPr>
          <w:szCs w:val="24"/>
        </w:rPr>
        <w:t xml:space="preserve">, </w:t>
      </w:r>
      <w:r w:rsidR="006F2FCA" w:rsidRPr="000245EF">
        <w:rPr>
          <w:szCs w:val="24"/>
        </w:rPr>
        <w:t>201</w:t>
      </w:r>
      <w:r>
        <w:rPr>
          <w:szCs w:val="24"/>
        </w:rPr>
        <w:t>4</w:t>
      </w:r>
      <w:bookmarkEnd w:id="6"/>
    </w:p>
    <w:p w:rsidR="006F2FCA" w:rsidRPr="000245EF" w:rsidRDefault="004D4E16" w:rsidP="006F2FCA">
      <w:pPr>
        <w:pStyle w:val="APAHeader"/>
        <w:rPr>
          <w:szCs w:val="24"/>
        </w:rPr>
      </w:pPr>
      <w:bookmarkStart w:id="7" w:name="bkFacultyName"/>
      <w:r>
        <w:rPr>
          <w:szCs w:val="24"/>
        </w:rPr>
        <w:t>Bruce Fullwood</w:t>
      </w:r>
      <w:bookmarkEnd w:id="7"/>
    </w:p>
    <w:p w:rsidR="006F2FCA" w:rsidRPr="000245EF" w:rsidRDefault="006F2FCA" w:rsidP="006F2FCA">
      <w:pPr>
        <w:pStyle w:val="APA"/>
        <w:rPr>
          <w:szCs w:val="24"/>
        </w:rPr>
        <w:sectPr w:rsidR="006F2FCA" w:rsidRPr="000245EF" w:rsidSect="006F2FCA">
          <w:headerReference w:type="default" r:id="rId10"/>
          <w:headerReference w:type="first" r:id="rId11"/>
          <w:pgSz w:w="12240" w:h="15840" w:code="1"/>
          <w:pgMar w:top="1440" w:right="1440" w:bottom="1440" w:left="1440" w:header="720" w:footer="720" w:gutter="0"/>
          <w:cols w:space="720"/>
          <w:titlePg/>
          <w:docGrid w:linePitch="360"/>
        </w:sect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Pr="000245EF" w:rsidRDefault="006F2FCA" w:rsidP="006F2FCA">
      <w:pPr>
        <w:pStyle w:val="APAHeader"/>
        <w:rPr>
          <w:szCs w:val="24"/>
        </w:rPr>
      </w:pPr>
    </w:p>
    <w:p w:rsidR="006F2FCA" w:rsidRDefault="006F2FCA" w:rsidP="006F2FCA">
      <w:pPr>
        <w:pStyle w:val="APAHeader"/>
        <w:rPr>
          <w:szCs w:val="24"/>
        </w:rPr>
      </w:pPr>
    </w:p>
    <w:p w:rsidR="004C6D0E" w:rsidRDefault="00876B2D" w:rsidP="008835C6">
      <w:pPr>
        <w:pStyle w:val="APAHeader"/>
        <w:rPr>
          <w:b/>
        </w:rPr>
      </w:pPr>
      <w:commentRangeStart w:id="9"/>
      <w:r>
        <w:rPr>
          <w:b/>
        </w:rPr>
        <w:lastRenderedPageBreak/>
        <w:t xml:space="preserve">Art Museum </w:t>
      </w:r>
      <w:r w:rsidR="004D4E16">
        <w:rPr>
          <w:b/>
        </w:rPr>
        <w:t xml:space="preserve">Database </w:t>
      </w:r>
      <w:r w:rsidR="00806D66">
        <w:rPr>
          <w:b/>
        </w:rPr>
        <w:t>Environment</w:t>
      </w:r>
      <w:commentRangeEnd w:id="9"/>
      <w:r w:rsidR="007F7848">
        <w:rPr>
          <w:rStyle w:val="CommentReference"/>
        </w:rPr>
        <w:commentReference w:id="9"/>
      </w:r>
    </w:p>
    <w:p w:rsidR="009949C5" w:rsidRPr="009949C5" w:rsidRDefault="009949C5" w:rsidP="002B0476">
      <w:pPr>
        <w:pStyle w:val="AssignmentsLevel2"/>
        <w:numPr>
          <w:ilvl w:val="0"/>
          <w:numId w:val="0"/>
        </w:numPr>
        <w:ind w:left="360"/>
        <w:rPr>
          <w:sz w:val="24"/>
          <w:szCs w:val="24"/>
        </w:rPr>
      </w:pPr>
    </w:p>
    <w:p w:rsidR="00AF10FC" w:rsidRDefault="00AF10FC" w:rsidP="007176A8">
      <w:pPr>
        <w:pStyle w:val="AssignmentsLevel1"/>
        <w:tabs>
          <w:tab w:val="left" w:pos="900"/>
        </w:tabs>
        <w:spacing w:line="480" w:lineRule="auto"/>
        <w:rPr>
          <w:sz w:val="24"/>
          <w:szCs w:val="24"/>
          <w:lang w:val="en-US"/>
        </w:rPr>
      </w:pPr>
      <w:r>
        <w:rPr>
          <w:sz w:val="24"/>
          <w:szCs w:val="24"/>
          <w:lang w:val="en-US"/>
        </w:rPr>
        <w:tab/>
        <w:t>The director of an Art Museum has decided to get rid of his obsolete information system, and replace it</w:t>
      </w:r>
      <w:del w:id="10" w:author="Bruce Fullwood" w:date="2014-01-14T06:46:00Z">
        <w:r w:rsidDel="00026F68">
          <w:rPr>
            <w:sz w:val="24"/>
            <w:szCs w:val="24"/>
            <w:lang w:val="en-US"/>
          </w:rPr>
          <w:delText xml:space="preserve"> for a from scratch</w:delText>
        </w:r>
      </w:del>
      <w:ins w:id="11" w:author="Bruce Fullwood" w:date="2014-01-14T06:46:00Z">
        <w:r w:rsidR="00026F68">
          <w:rPr>
            <w:sz w:val="24"/>
            <w:szCs w:val="24"/>
            <w:lang w:val="en-US"/>
          </w:rPr>
          <w:t>.</w:t>
        </w:r>
      </w:ins>
      <w:r>
        <w:rPr>
          <w:sz w:val="24"/>
          <w:szCs w:val="24"/>
          <w:lang w:val="en-US"/>
        </w:rPr>
        <w:t xml:space="preserve"> </w:t>
      </w:r>
      <w:ins w:id="12" w:author="Bruce Fullwood" w:date="2014-01-14T06:46:00Z">
        <w:r w:rsidR="00026F68">
          <w:rPr>
            <w:sz w:val="24"/>
            <w:szCs w:val="24"/>
            <w:lang w:val="en-US"/>
          </w:rPr>
          <w:t xml:space="preserve">The purpose of this </w:t>
        </w:r>
      </w:ins>
      <w:r>
        <w:rPr>
          <w:sz w:val="24"/>
          <w:szCs w:val="24"/>
          <w:lang w:val="en-US"/>
        </w:rPr>
        <w:t xml:space="preserve">database system to keep track of the information related to artwork, as well </w:t>
      </w:r>
      <w:del w:id="13" w:author="Bruce Fullwood" w:date="2014-01-14T06:46:00Z">
        <w:r w:rsidDel="00026F68">
          <w:rPr>
            <w:sz w:val="24"/>
            <w:szCs w:val="24"/>
            <w:lang w:val="en-US"/>
          </w:rPr>
          <w:delText xml:space="preserve">as of </w:delText>
        </w:r>
      </w:del>
      <w:r>
        <w:rPr>
          <w:sz w:val="24"/>
          <w:szCs w:val="24"/>
          <w:lang w:val="en-US"/>
        </w:rPr>
        <w:t>the artists, and location of these pieces of art.</w:t>
      </w:r>
    </w:p>
    <w:p w:rsidR="007176A8" w:rsidRDefault="00AF10FC" w:rsidP="007176A8">
      <w:pPr>
        <w:pStyle w:val="AssignmentsLevel1"/>
        <w:tabs>
          <w:tab w:val="left" w:pos="900"/>
        </w:tabs>
        <w:spacing w:line="480" w:lineRule="auto"/>
        <w:rPr>
          <w:color w:val="000000"/>
          <w:sz w:val="24"/>
          <w:szCs w:val="24"/>
          <w:lang w:val="en-US"/>
        </w:rPr>
      </w:pPr>
      <w:r>
        <w:rPr>
          <w:sz w:val="24"/>
          <w:szCs w:val="24"/>
          <w:lang w:val="en-US"/>
        </w:rPr>
        <w:tab/>
      </w:r>
      <w:r w:rsidR="007176A8">
        <w:rPr>
          <w:sz w:val="24"/>
          <w:szCs w:val="24"/>
          <w:lang w:val="en-US"/>
        </w:rPr>
        <w:t xml:space="preserve">The database environment for the Art Museum has five elements: </w:t>
      </w:r>
      <w:r w:rsidR="0012614C">
        <w:rPr>
          <w:sz w:val="24"/>
          <w:szCs w:val="24"/>
          <w:lang w:val="en-US"/>
        </w:rPr>
        <w:t xml:space="preserve">“hardware, software, people, procedures, and data.” </w:t>
      </w:r>
      <w:r w:rsidR="0012614C" w:rsidRPr="0012614C">
        <w:rPr>
          <w:color w:val="000000"/>
          <w:sz w:val="24"/>
          <w:szCs w:val="24"/>
        </w:rPr>
        <w:t>(Coronel, Morris, Rob, 2013)</w:t>
      </w:r>
      <w:r w:rsidR="0012614C">
        <w:rPr>
          <w:color w:val="000000"/>
          <w:sz w:val="24"/>
          <w:szCs w:val="24"/>
          <w:lang w:val="en-US"/>
        </w:rPr>
        <w:t xml:space="preserve">. </w:t>
      </w:r>
      <w:r w:rsidR="006B72D2">
        <w:rPr>
          <w:color w:val="000000"/>
          <w:sz w:val="24"/>
          <w:szCs w:val="24"/>
          <w:lang w:val="en-US"/>
        </w:rPr>
        <w:t xml:space="preserve">The hardware is the physical components to use for managing the information related to the museum, like computers of all sizes, and servers, networking devices, printers, and other latest </w:t>
      </w:r>
      <w:r w:rsidR="004C09F1">
        <w:rPr>
          <w:color w:val="000000"/>
          <w:sz w:val="24"/>
          <w:szCs w:val="24"/>
          <w:lang w:val="en-US"/>
        </w:rPr>
        <w:t xml:space="preserve">information </w:t>
      </w:r>
      <w:r w:rsidR="006B72D2">
        <w:rPr>
          <w:color w:val="000000"/>
          <w:sz w:val="24"/>
          <w:szCs w:val="24"/>
          <w:lang w:val="en-US"/>
        </w:rPr>
        <w:t>technology devices. The software components include database management systems (in this case Microsoft Access), the operating system (OS), and the applications that use the information in the database.</w:t>
      </w:r>
      <w:r w:rsidR="003E3A48">
        <w:rPr>
          <w:color w:val="000000"/>
          <w:sz w:val="24"/>
          <w:szCs w:val="24"/>
          <w:lang w:val="en-US"/>
        </w:rPr>
        <w:t xml:space="preserve"> </w:t>
      </w:r>
      <w:r w:rsidR="0087703D">
        <w:rPr>
          <w:color w:val="000000"/>
          <w:sz w:val="24"/>
          <w:szCs w:val="24"/>
          <w:lang w:val="en-US"/>
        </w:rPr>
        <w:t>The people are all who use the applications and database for the museum.</w:t>
      </w:r>
      <w:r w:rsidR="004C09F1">
        <w:rPr>
          <w:color w:val="000000"/>
          <w:sz w:val="24"/>
          <w:szCs w:val="24"/>
          <w:lang w:val="en-US"/>
        </w:rPr>
        <w:t xml:space="preserve"> </w:t>
      </w:r>
      <w:r w:rsidR="00CD6C71">
        <w:rPr>
          <w:color w:val="000000"/>
          <w:sz w:val="24"/>
          <w:szCs w:val="24"/>
          <w:lang w:val="en-US"/>
        </w:rPr>
        <w:t>Usually SYSADM</w:t>
      </w:r>
      <w:r w:rsidR="006E260B">
        <w:rPr>
          <w:color w:val="000000"/>
          <w:sz w:val="24"/>
          <w:szCs w:val="24"/>
          <w:lang w:val="en-US"/>
        </w:rPr>
        <w:t>’</w:t>
      </w:r>
      <w:r w:rsidR="00CD6C71">
        <w:rPr>
          <w:color w:val="000000"/>
          <w:sz w:val="24"/>
          <w:szCs w:val="24"/>
          <w:lang w:val="en-US"/>
        </w:rPr>
        <w:t>s</w:t>
      </w:r>
      <w:r w:rsidR="006E260B">
        <w:rPr>
          <w:color w:val="000000"/>
          <w:sz w:val="24"/>
          <w:szCs w:val="24"/>
          <w:lang w:val="en-US"/>
        </w:rPr>
        <w:t>,</w:t>
      </w:r>
      <w:r w:rsidR="00CD6C71">
        <w:rPr>
          <w:color w:val="000000"/>
          <w:sz w:val="24"/>
          <w:szCs w:val="24"/>
          <w:lang w:val="en-US"/>
        </w:rPr>
        <w:t xml:space="preserve"> DBA</w:t>
      </w:r>
      <w:r w:rsidR="006E260B">
        <w:rPr>
          <w:color w:val="000000"/>
          <w:sz w:val="24"/>
          <w:szCs w:val="24"/>
          <w:lang w:val="en-US"/>
        </w:rPr>
        <w:t>’</w:t>
      </w:r>
      <w:r w:rsidR="00CD6C71">
        <w:rPr>
          <w:color w:val="000000"/>
          <w:sz w:val="24"/>
          <w:szCs w:val="24"/>
          <w:lang w:val="en-US"/>
        </w:rPr>
        <w:t>s, programming staff, and of course end users are people who use the database system and applications.</w:t>
      </w:r>
      <w:r w:rsidR="006E260B">
        <w:rPr>
          <w:color w:val="000000"/>
          <w:sz w:val="24"/>
          <w:szCs w:val="24"/>
          <w:lang w:val="en-US"/>
        </w:rPr>
        <w:t xml:space="preserve"> </w:t>
      </w:r>
      <w:r w:rsidR="006A7B30">
        <w:rPr>
          <w:color w:val="000000"/>
          <w:sz w:val="24"/>
          <w:szCs w:val="24"/>
          <w:lang w:val="en-US"/>
        </w:rPr>
        <w:t>The procedures are the guidelines for users to follow when they use the database system and applications. Last is the data, which are the raw facts that users need to enter</w:t>
      </w:r>
      <w:r w:rsidR="00882F27">
        <w:rPr>
          <w:color w:val="000000"/>
          <w:sz w:val="24"/>
          <w:szCs w:val="24"/>
          <w:lang w:val="en-US"/>
        </w:rPr>
        <w:t xml:space="preserve"> in</w:t>
      </w:r>
      <w:r w:rsidR="006A7B30">
        <w:rPr>
          <w:color w:val="000000"/>
          <w:sz w:val="24"/>
          <w:szCs w:val="24"/>
          <w:lang w:val="en-US"/>
        </w:rPr>
        <w:t xml:space="preserve"> the database </w:t>
      </w:r>
      <w:r w:rsidR="006A7B30" w:rsidRPr="006A7B30">
        <w:rPr>
          <w:color w:val="000000"/>
          <w:sz w:val="24"/>
          <w:szCs w:val="24"/>
        </w:rPr>
        <w:t>(Coronel, Morris, Rob, 2013)</w:t>
      </w:r>
      <w:r w:rsidR="006A7B30" w:rsidRPr="006A7B30">
        <w:rPr>
          <w:color w:val="000000"/>
          <w:sz w:val="24"/>
          <w:szCs w:val="24"/>
          <w:lang w:val="en-US"/>
        </w:rPr>
        <w:t>.</w:t>
      </w:r>
      <w:r w:rsidR="006A7B30">
        <w:rPr>
          <w:color w:val="000000"/>
          <w:sz w:val="24"/>
          <w:szCs w:val="24"/>
          <w:lang w:val="en-US"/>
        </w:rPr>
        <w:t xml:space="preserve"> </w:t>
      </w:r>
    </w:p>
    <w:p w:rsidR="009337CF" w:rsidRDefault="006A7B30" w:rsidP="007176A8">
      <w:pPr>
        <w:pStyle w:val="AssignmentsLevel1"/>
        <w:tabs>
          <w:tab w:val="left" w:pos="900"/>
        </w:tabs>
        <w:spacing w:line="480" w:lineRule="auto"/>
        <w:rPr>
          <w:color w:val="000000"/>
          <w:sz w:val="24"/>
          <w:szCs w:val="24"/>
          <w:lang w:val="en-US"/>
        </w:rPr>
      </w:pPr>
      <w:r>
        <w:rPr>
          <w:color w:val="000000"/>
          <w:sz w:val="24"/>
          <w:szCs w:val="24"/>
          <w:lang w:val="en-US"/>
        </w:rPr>
        <w:tab/>
      </w:r>
      <w:r w:rsidR="00EF5344">
        <w:rPr>
          <w:color w:val="000000"/>
          <w:sz w:val="24"/>
          <w:szCs w:val="24"/>
          <w:lang w:val="en-US"/>
        </w:rPr>
        <w:t xml:space="preserve">Dealing with database systems problems can be a headache when DBAs’ cannot find the cause of the problem. A bad database design can lead to </w:t>
      </w:r>
      <w:r w:rsidR="007662F3">
        <w:rPr>
          <w:color w:val="000000"/>
          <w:sz w:val="24"/>
          <w:szCs w:val="24"/>
          <w:lang w:val="en-US"/>
        </w:rPr>
        <w:t xml:space="preserve">long times </w:t>
      </w:r>
      <w:r w:rsidR="00EF5344">
        <w:rPr>
          <w:color w:val="000000"/>
          <w:sz w:val="24"/>
          <w:szCs w:val="24"/>
          <w:lang w:val="en-US"/>
        </w:rPr>
        <w:t>retrieving the information needed</w:t>
      </w:r>
      <w:r w:rsidR="007662F3">
        <w:rPr>
          <w:color w:val="000000"/>
          <w:sz w:val="24"/>
          <w:szCs w:val="24"/>
          <w:lang w:val="en-US"/>
        </w:rPr>
        <w:t xml:space="preserve"> or even worse obtaining the wrong information. One of the reasons for not obtaining the right information is because the database system allows </w:t>
      </w:r>
      <w:r w:rsidR="0029693D">
        <w:rPr>
          <w:color w:val="000000"/>
          <w:sz w:val="24"/>
          <w:szCs w:val="24"/>
          <w:lang w:val="en-US"/>
        </w:rPr>
        <w:t>entering</w:t>
      </w:r>
      <w:r w:rsidR="007662F3">
        <w:rPr>
          <w:color w:val="000000"/>
          <w:sz w:val="24"/>
          <w:szCs w:val="24"/>
          <w:lang w:val="en-US"/>
        </w:rPr>
        <w:t xml:space="preserve"> more than one description or name for the same item because users enter different names for the same item without checking if it already exists.</w:t>
      </w:r>
      <w:r w:rsidR="0029693D">
        <w:rPr>
          <w:color w:val="000000"/>
          <w:sz w:val="24"/>
          <w:szCs w:val="24"/>
          <w:lang w:val="en-US"/>
        </w:rPr>
        <w:t xml:space="preserve"> </w:t>
      </w:r>
      <w:r w:rsidR="00572E19">
        <w:rPr>
          <w:color w:val="000000"/>
          <w:sz w:val="24"/>
          <w:szCs w:val="24"/>
          <w:lang w:val="en-US"/>
        </w:rPr>
        <w:t xml:space="preserve">Some users </w:t>
      </w:r>
      <w:r w:rsidR="00572E19">
        <w:rPr>
          <w:color w:val="000000"/>
          <w:sz w:val="24"/>
          <w:szCs w:val="24"/>
          <w:lang w:val="en-US"/>
        </w:rPr>
        <w:lastRenderedPageBreak/>
        <w:t xml:space="preserve">are reluctant to follow the constraints to enter data into the system and then </w:t>
      </w:r>
      <w:r w:rsidR="002F6E8A">
        <w:rPr>
          <w:color w:val="000000"/>
          <w:sz w:val="24"/>
          <w:szCs w:val="24"/>
          <w:lang w:val="en-US"/>
        </w:rPr>
        <w:t>are</w:t>
      </w:r>
      <w:r w:rsidR="00572E19">
        <w:rPr>
          <w:color w:val="000000"/>
          <w:sz w:val="24"/>
          <w:szCs w:val="24"/>
          <w:lang w:val="en-US"/>
        </w:rPr>
        <w:t xml:space="preserve"> when problems come.</w:t>
      </w:r>
      <w:r w:rsidR="0074314F">
        <w:rPr>
          <w:color w:val="000000"/>
          <w:sz w:val="24"/>
          <w:szCs w:val="24"/>
          <w:lang w:val="en-US"/>
        </w:rPr>
        <w:t xml:space="preserve"> </w:t>
      </w:r>
      <w:r w:rsidR="009337CF">
        <w:rPr>
          <w:color w:val="000000"/>
          <w:sz w:val="24"/>
          <w:szCs w:val="24"/>
          <w:lang w:val="en-US"/>
        </w:rPr>
        <w:t xml:space="preserve">The constraints of an attribute enforce the data entry for a specific attribute in a table by controlling the range of values that users can enter in that field </w:t>
      </w:r>
      <w:r w:rsidR="009337CF" w:rsidRPr="009337CF">
        <w:rPr>
          <w:color w:val="000000"/>
          <w:sz w:val="24"/>
          <w:szCs w:val="24"/>
          <w:lang w:val="en-US"/>
        </w:rPr>
        <w:t>(</w:t>
      </w:r>
      <w:hyperlink r:id="rId12" w:anchor="Constraints" w:history="1">
        <w:r w:rsidR="009337CF" w:rsidRPr="009337CF">
          <w:rPr>
            <w:rStyle w:val="Hyperlink"/>
            <w:sz w:val="24"/>
            <w:szCs w:val="24"/>
          </w:rPr>
          <w:t>http://en.wikipedia.org/wiki/Database_constraints#Constraints</w:t>
        </w:r>
      </w:hyperlink>
      <w:r w:rsidR="009337CF" w:rsidRPr="009337CF">
        <w:rPr>
          <w:sz w:val="24"/>
          <w:szCs w:val="24"/>
          <w:lang w:val="en-US"/>
        </w:rPr>
        <w:t>)</w:t>
      </w:r>
      <w:r w:rsidR="009337CF">
        <w:rPr>
          <w:sz w:val="24"/>
          <w:szCs w:val="24"/>
          <w:lang w:val="en-US"/>
        </w:rPr>
        <w:t>.</w:t>
      </w:r>
      <w:r w:rsidR="0074314F">
        <w:rPr>
          <w:color w:val="000000"/>
          <w:sz w:val="24"/>
          <w:szCs w:val="24"/>
          <w:lang w:val="en-US"/>
        </w:rPr>
        <w:t xml:space="preserve"> </w:t>
      </w:r>
      <w:r w:rsidR="0029693D">
        <w:rPr>
          <w:color w:val="000000"/>
          <w:sz w:val="24"/>
          <w:szCs w:val="24"/>
          <w:lang w:val="en-US"/>
        </w:rPr>
        <w:t xml:space="preserve"> </w:t>
      </w:r>
      <w:r w:rsidR="001333DB">
        <w:rPr>
          <w:color w:val="000000"/>
          <w:sz w:val="24"/>
          <w:szCs w:val="24"/>
          <w:lang w:val="en-US"/>
        </w:rPr>
        <w:tab/>
      </w:r>
    </w:p>
    <w:p w:rsidR="006B72D2" w:rsidRDefault="009337CF" w:rsidP="007176A8">
      <w:pPr>
        <w:pStyle w:val="AssignmentsLevel1"/>
        <w:tabs>
          <w:tab w:val="left" w:pos="900"/>
        </w:tabs>
        <w:spacing w:line="480" w:lineRule="auto"/>
        <w:rPr>
          <w:color w:val="000000"/>
          <w:sz w:val="24"/>
          <w:szCs w:val="24"/>
          <w:lang w:val="en-US"/>
        </w:rPr>
      </w:pPr>
      <w:r>
        <w:rPr>
          <w:color w:val="000000"/>
          <w:sz w:val="24"/>
          <w:szCs w:val="24"/>
          <w:lang w:val="en-US"/>
        </w:rPr>
        <w:tab/>
      </w:r>
      <w:r w:rsidR="00FD77C0">
        <w:rPr>
          <w:color w:val="000000"/>
          <w:sz w:val="24"/>
          <w:szCs w:val="24"/>
          <w:lang w:val="en-US"/>
        </w:rPr>
        <w:t xml:space="preserve">The database designer needs to address most of the problems encountered when the required system is discussed. </w:t>
      </w:r>
      <w:r w:rsidR="009428F4">
        <w:rPr>
          <w:color w:val="000000"/>
          <w:sz w:val="24"/>
          <w:szCs w:val="24"/>
          <w:lang w:val="en-US"/>
        </w:rPr>
        <w:t>It is very important to discover the root of the problems found to</w:t>
      </w:r>
      <w:r w:rsidR="00FD04DC">
        <w:rPr>
          <w:color w:val="000000"/>
          <w:sz w:val="24"/>
          <w:szCs w:val="24"/>
          <w:lang w:val="en-US"/>
        </w:rPr>
        <w:t xml:space="preserve"> fix them from the design phase, and to listen well and understand the objectives end users are asking. Some questions the designer needs to know the answers are: </w:t>
      </w:r>
    </w:p>
    <w:p w:rsidR="009F5070" w:rsidRDefault="009F5070" w:rsidP="009F5070">
      <w:pPr>
        <w:pStyle w:val="AssignmentsLevel1"/>
        <w:numPr>
          <w:ilvl w:val="0"/>
          <w:numId w:val="4"/>
        </w:numPr>
        <w:tabs>
          <w:tab w:val="left" w:pos="900"/>
        </w:tabs>
        <w:spacing w:line="480" w:lineRule="auto"/>
        <w:rPr>
          <w:color w:val="000000"/>
          <w:sz w:val="24"/>
          <w:szCs w:val="24"/>
          <w:lang w:val="en-US"/>
        </w:rPr>
      </w:pPr>
      <w:r>
        <w:rPr>
          <w:color w:val="000000"/>
          <w:sz w:val="24"/>
          <w:szCs w:val="24"/>
          <w:lang w:val="en-US"/>
        </w:rPr>
        <w:t>What is the objective of the database system needed?</w:t>
      </w:r>
    </w:p>
    <w:p w:rsidR="009F5070" w:rsidRDefault="00CD5C5D" w:rsidP="009F5070">
      <w:pPr>
        <w:pStyle w:val="AssignmentsLevel1"/>
        <w:numPr>
          <w:ilvl w:val="0"/>
          <w:numId w:val="4"/>
        </w:numPr>
        <w:tabs>
          <w:tab w:val="left" w:pos="900"/>
        </w:tabs>
        <w:spacing w:line="480" w:lineRule="auto"/>
        <w:rPr>
          <w:color w:val="000000"/>
          <w:sz w:val="24"/>
          <w:szCs w:val="24"/>
          <w:lang w:val="en-US"/>
        </w:rPr>
      </w:pPr>
      <w:r>
        <w:rPr>
          <w:color w:val="000000"/>
          <w:sz w:val="24"/>
          <w:szCs w:val="24"/>
          <w:lang w:val="en-US"/>
        </w:rPr>
        <w:t>Are there any applications or systems to interface with in the Museum?</w:t>
      </w:r>
    </w:p>
    <w:p w:rsidR="00CD5C5D" w:rsidRDefault="00CD5C5D" w:rsidP="009F5070">
      <w:pPr>
        <w:pStyle w:val="AssignmentsLevel1"/>
        <w:numPr>
          <w:ilvl w:val="0"/>
          <w:numId w:val="4"/>
        </w:numPr>
        <w:tabs>
          <w:tab w:val="left" w:pos="900"/>
        </w:tabs>
        <w:spacing w:line="480" w:lineRule="auto"/>
        <w:rPr>
          <w:color w:val="000000"/>
          <w:sz w:val="24"/>
          <w:szCs w:val="24"/>
          <w:lang w:val="en-US"/>
        </w:rPr>
      </w:pPr>
      <w:r>
        <w:rPr>
          <w:color w:val="000000"/>
          <w:sz w:val="24"/>
          <w:szCs w:val="24"/>
          <w:lang w:val="en-US"/>
        </w:rPr>
        <w:t>Is there any data sharing with the old system or external users?</w:t>
      </w:r>
      <w:r w:rsidRPr="00CD5C5D">
        <w:rPr>
          <w:color w:val="000000"/>
          <w:sz w:val="24"/>
          <w:szCs w:val="24"/>
        </w:rPr>
        <w:t xml:space="preserve"> </w:t>
      </w:r>
      <w:r w:rsidRPr="006A7B30">
        <w:rPr>
          <w:color w:val="000000"/>
          <w:sz w:val="24"/>
          <w:szCs w:val="24"/>
        </w:rPr>
        <w:t>(Coronel, Morris, Rob, 2013)</w:t>
      </w:r>
      <w:r w:rsidRPr="006A7B30">
        <w:rPr>
          <w:color w:val="000000"/>
          <w:sz w:val="24"/>
          <w:szCs w:val="24"/>
          <w:lang w:val="en-US"/>
        </w:rPr>
        <w:t>.</w:t>
      </w:r>
    </w:p>
    <w:p w:rsidR="00CD5C5D" w:rsidRDefault="00CD5C5D" w:rsidP="00CD5C5D">
      <w:pPr>
        <w:pStyle w:val="AssignmentsLevel1"/>
        <w:tabs>
          <w:tab w:val="left" w:pos="900"/>
        </w:tabs>
        <w:spacing w:line="480" w:lineRule="auto"/>
        <w:rPr>
          <w:color w:val="000000"/>
          <w:sz w:val="24"/>
          <w:szCs w:val="24"/>
          <w:lang w:val="en-US"/>
        </w:rPr>
      </w:pPr>
      <w:r>
        <w:rPr>
          <w:color w:val="000000"/>
          <w:sz w:val="24"/>
          <w:szCs w:val="24"/>
          <w:lang w:val="en-US"/>
        </w:rPr>
        <w:tab/>
      </w:r>
      <w:r w:rsidR="00827D9E">
        <w:rPr>
          <w:color w:val="000000"/>
          <w:sz w:val="24"/>
          <w:szCs w:val="24"/>
          <w:lang w:val="en-US"/>
        </w:rPr>
        <w:t xml:space="preserve">Scope and boundaries are part of the database system environment. Knowing if it is necessary to use information from more than one department or functions is in the definition of the database environment scope. </w:t>
      </w:r>
      <w:r w:rsidR="00B93C48">
        <w:rPr>
          <w:color w:val="000000"/>
          <w:sz w:val="24"/>
          <w:szCs w:val="24"/>
          <w:lang w:val="en-US"/>
        </w:rPr>
        <w:t>The scope will determine the scalability of the database</w:t>
      </w:r>
      <w:r w:rsidR="00C25E5D">
        <w:rPr>
          <w:color w:val="000000"/>
          <w:sz w:val="24"/>
          <w:szCs w:val="24"/>
          <w:lang w:val="en-US"/>
        </w:rPr>
        <w:t xml:space="preserve"> as well as the amount of entities to use.</w:t>
      </w:r>
    </w:p>
    <w:p w:rsidR="00C25E5D" w:rsidRDefault="00C25E5D" w:rsidP="00CD5C5D">
      <w:pPr>
        <w:pStyle w:val="AssignmentsLevel1"/>
        <w:tabs>
          <w:tab w:val="left" w:pos="900"/>
        </w:tabs>
        <w:spacing w:line="480" w:lineRule="auto"/>
        <w:rPr>
          <w:color w:val="000000"/>
          <w:sz w:val="24"/>
          <w:szCs w:val="24"/>
          <w:lang w:val="en-US"/>
        </w:rPr>
      </w:pPr>
      <w:r>
        <w:rPr>
          <w:color w:val="000000"/>
          <w:sz w:val="24"/>
          <w:szCs w:val="24"/>
          <w:lang w:val="en-US"/>
        </w:rPr>
        <w:tab/>
        <w:t>The limits or boundaries of the database system are determined by the hardware and software</w:t>
      </w:r>
      <w:r w:rsidR="00A33C1E">
        <w:rPr>
          <w:color w:val="000000"/>
          <w:sz w:val="24"/>
          <w:szCs w:val="24"/>
          <w:lang w:val="en-US"/>
        </w:rPr>
        <w:t xml:space="preserve">. In some cases, the database designer will have the power of choosing what hardware and software will do the job better for that solution. Normally this is not possible because of budget and he/she needs to accommodate according to budget and existing hardware and software </w:t>
      </w:r>
      <w:r w:rsidR="00A33C1E" w:rsidRPr="006A7B30">
        <w:rPr>
          <w:color w:val="000000"/>
          <w:sz w:val="24"/>
          <w:szCs w:val="24"/>
        </w:rPr>
        <w:t>(Coronel, Morris, Rob, 2013)</w:t>
      </w:r>
      <w:r w:rsidR="00A33C1E" w:rsidRPr="006A7B30">
        <w:rPr>
          <w:color w:val="000000"/>
          <w:sz w:val="24"/>
          <w:szCs w:val="24"/>
          <w:lang w:val="en-US"/>
        </w:rPr>
        <w:t>.</w:t>
      </w:r>
    </w:p>
    <w:p w:rsidR="006B72D2" w:rsidRDefault="00091044" w:rsidP="007176A8">
      <w:pPr>
        <w:pStyle w:val="AssignmentsLevel1"/>
        <w:tabs>
          <w:tab w:val="left" w:pos="900"/>
        </w:tabs>
        <w:spacing w:line="480" w:lineRule="auto"/>
        <w:rPr>
          <w:color w:val="000000"/>
          <w:sz w:val="24"/>
          <w:szCs w:val="24"/>
          <w:lang w:val="en-US"/>
        </w:rPr>
      </w:pPr>
      <w:r>
        <w:rPr>
          <w:color w:val="000000"/>
          <w:sz w:val="24"/>
          <w:szCs w:val="24"/>
          <w:lang w:val="en-US"/>
        </w:rPr>
        <w:tab/>
      </w:r>
      <w:r w:rsidR="00DE77CD">
        <w:rPr>
          <w:color w:val="000000"/>
          <w:sz w:val="24"/>
          <w:szCs w:val="24"/>
          <w:lang w:val="en-US"/>
        </w:rPr>
        <w:t>List of data specifications for the Museum database are:</w:t>
      </w:r>
    </w:p>
    <w:p w:rsidR="00DE77CD" w:rsidRDefault="00B9639E" w:rsidP="00B9639E">
      <w:pPr>
        <w:pStyle w:val="AssignmentsLevel1"/>
        <w:tabs>
          <w:tab w:val="left" w:pos="900"/>
        </w:tabs>
        <w:spacing w:line="480" w:lineRule="auto"/>
        <w:rPr>
          <w:color w:val="000000"/>
          <w:sz w:val="24"/>
          <w:szCs w:val="24"/>
          <w:lang w:val="en-US"/>
        </w:rPr>
      </w:pPr>
      <w:r>
        <w:rPr>
          <w:color w:val="000000"/>
          <w:sz w:val="24"/>
          <w:szCs w:val="24"/>
          <w:lang w:val="en-US"/>
        </w:rPr>
        <w:lastRenderedPageBreak/>
        <w:tab/>
      </w:r>
      <w:r w:rsidR="002760FF">
        <w:rPr>
          <w:color w:val="000000"/>
          <w:sz w:val="24"/>
          <w:szCs w:val="24"/>
          <w:lang w:val="en-US"/>
        </w:rPr>
        <w:t>List of e</w:t>
      </w:r>
      <w:r w:rsidR="00DE77CD">
        <w:rPr>
          <w:color w:val="000000"/>
          <w:sz w:val="24"/>
          <w:szCs w:val="24"/>
          <w:lang w:val="en-US"/>
        </w:rPr>
        <w:t xml:space="preserve">ntities </w:t>
      </w:r>
      <w:r w:rsidR="00DF30B1">
        <w:rPr>
          <w:color w:val="000000"/>
          <w:sz w:val="24"/>
          <w:szCs w:val="24"/>
          <w:lang w:val="en-US"/>
        </w:rPr>
        <w:t xml:space="preserve">used in the database system </w:t>
      </w:r>
      <w:r w:rsidR="002760FF">
        <w:rPr>
          <w:color w:val="000000"/>
          <w:sz w:val="24"/>
          <w:szCs w:val="24"/>
          <w:lang w:val="en-US"/>
        </w:rPr>
        <w:t>environment</w:t>
      </w:r>
      <w:r w:rsidR="00DF30B1">
        <w:rPr>
          <w:color w:val="000000"/>
          <w:sz w:val="24"/>
          <w:szCs w:val="24"/>
          <w:lang w:val="en-US"/>
        </w:rPr>
        <w:t>:</w:t>
      </w:r>
    </w:p>
    <w:p w:rsidR="00DE77CD" w:rsidRDefault="00DE77CD" w:rsidP="00DE77CD">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A</w:t>
      </w:r>
      <w:r w:rsidR="00E20820">
        <w:rPr>
          <w:color w:val="000000"/>
          <w:sz w:val="24"/>
          <w:szCs w:val="24"/>
          <w:lang w:val="en-US"/>
        </w:rPr>
        <w:t>RTIST</w:t>
      </w:r>
      <w:r>
        <w:rPr>
          <w:color w:val="000000"/>
          <w:sz w:val="24"/>
          <w:szCs w:val="24"/>
          <w:lang w:val="en-US"/>
        </w:rPr>
        <w:t xml:space="preserve"> – Information about artists.</w:t>
      </w:r>
    </w:p>
    <w:p w:rsidR="00DE77CD" w:rsidRDefault="00DE77CD" w:rsidP="00DE77CD">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M</w:t>
      </w:r>
      <w:r w:rsidR="00E20820">
        <w:rPr>
          <w:color w:val="000000"/>
          <w:sz w:val="24"/>
          <w:szCs w:val="24"/>
          <w:lang w:val="en-US"/>
        </w:rPr>
        <w:t>OVEMENT</w:t>
      </w:r>
      <w:r>
        <w:rPr>
          <w:color w:val="000000"/>
          <w:sz w:val="24"/>
          <w:szCs w:val="24"/>
          <w:lang w:val="en-US"/>
        </w:rPr>
        <w:t xml:space="preserve"> – Movement an artist belong</w:t>
      </w:r>
      <w:r w:rsidR="00FC72ED">
        <w:rPr>
          <w:color w:val="000000"/>
          <w:sz w:val="24"/>
          <w:szCs w:val="24"/>
          <w:lang w:val="en-US"/>
        </w:rPr>
        <w:t>s to</w:t>
      </w:r>
      <w:r>
        <w:rPr>
          <w:color w:val="000000"/>
          <w:sz w:val="24"/>
          <w:szCs w:val="24"/>
          <w:lang w:val="en-US"/>
        </w:rPr>
        <w:t>.</w:t>
      </w:r>
    </w:p>
    <w:p w:rsidR="00DE77CD" w:rsidRDefault="00DE77CD" w:rsidP="00DE77CD">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A</w:t>
      </w:r>
      <w:r w:rsidR="00E20820">
        <w:rPr>
          <w:color w:val="000000"/>
          <w:sz w:val="24"/>
          <w:szCs w:val="24"/>
          <w:lang w:val="en-US"/>
        </w:rPr>
        <w:t>RTWORK</w:t>
      </w:r>
      <w:r>
        <w:rPr>
          <w:color w:val="000000"/>
          <w:sz w:val="24"/>
          <w:szCs w:val="24"/>
          <w:lang w:val="en-US"/>
        </w:rPr>
        <w:t xml:space="preserve"> – Information about artwork in the museum.</w:t>
      </w:r>
    </w:p>
    <w:p w:rsidR="00DE77CD" w:rsidRDefault="00DE77CD" w:rsidP="00DE77CD">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A</w:t>
      </w:r>
      <w:r w:rsidR="00E20820">
        <w:rPr>
          <w:color w:val="000000"/>
          <w:sz w:val="24"/>
          <w:szCs w:val="24"/>
          <w:lang w:val="en-US"/>
        </w:rPr>
        <w:t>RTWORK_TYPE</w:t>
      </w:r>
      <w:r>
        <w:rPr>
          <w:color w:val="000000"/>
          <w:sz w:val="24"/>
          <w:szCs w:val="24"/>
          <w:lang w:val="en-US"/>
        </w:rPr>
        <w:t xml:space="preserve"> – Types of art like painting,</w:t>
      </w:r>
      <w:r w:rsidR="00690D2A">
        <w:rPr>
          <w:color w:val="000000"/>
          <w:sz w:val="24"/>
          <w:szCs w:val="24"/>
          <w:lang w:val="en-US"/>
        </w:rPr>
        <w:t xml:space="preserve"> drawing, </w:t>
      </w:r>
      <w:r>
        <w:rPr>
          <w:color w:val="000000"/>
          <w:sz w:val="24"/>
          <w:szCs w:val="24"/>
          <w:lang w:val="en-US"/>
        </w:rPr>
        <w:t>sculpture.</w:t>
      </w:r>
    </w:p>
    <w:p w:rsidR="008161E1" w:rsidRPr="008161E1" w:rsidRDefault="008161E1" w:rsidP="008161E1">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ARTWORK_MEDIA – Technique used in the artwork.</w:t>
      </w:r>
    </w:p>
    <w:p w:rsidR="00DE77CD" w:rsidRDefault="00E20820" w:rsidP="00DE77CD">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TYPE_BASE</w:t>
      </w:r>
      <w:r w:rsidR="00DE77CD">
        <w:rPr>
          <w:color w:val="000000"/>
          <w:sz w:val="24"/>
          <w:szCs w:val="24"/>
          <w:lang w:val="en-US"/>
        </w:rPr>
        <w:t xml:space="preserve"> – In what base the art is performed.</w:t>
      </w:r>
    </w:p>
    <w:p w:rsidR="00DE77CD" w:rsidRDefault="00E20820" w:rsidP="00DE77CD">
      <w:pPr>
        <w:pStyle w:val="AssignmentsLevel1"/>
        <w:numPr>
          <w:ilvl w:val="0"/>
          <w:numId w:val="6"/>
        </w:numPr>
        <w:tabs>
          <w:tab w:val="left" w:pos="900"/>
        </w:tabs>
        <w:spacing w:line="480" w:lineRule="auto"/>
        <w:rPr>
          <w:color w:val="000000"/>
          <w:sz w:val="24"/>
          <w:szCs w:val="24"/>
          <w:lang w:val="en-US"/>
        </w:rPr>
      </w:pPr>
      <w:r>
        <w:rPr>
          <w:color w:val="000000"/>
          <w:sz w:val="24"/>
          <w:szCs w:val="24"/>
          <w:lang w:val="en-US"/>
        </w:rPr>
        <w:t>LOCATION</w:t>
      </w:r>
      <w:r w:rsidR="00B9639E">
        <w:rPr>
          <w:color w:val="000000"/>
          <w:sz w:val="24"/>
          <w:szCs w:val="24"/>
          <w:lang w:val="en-US"/>
        </w:rPr>
        <w:t xml:space="preserve"> – Location of artwork in the museum.</w:t>
      </w:r>
    </w:p>
    <w:p w:rsidR="00C45517" w:rsidRDefault="00C45517" w:rsidP="00C45517">
      <w:pPr>
        <w:pStyle w:val="AssignmentsLevel1"/>
        <w:tabs>
          <w:tab w:val="left" w:pos="900"/>
        </w:tabs>
        <w:spacing w:line="480" w:lineRule="auto"/>
        <w:rPr>
          <w:color w:val="000000"/>
          <w:sz w:val="24"/>
          <w:szCs w:val="24"/>
          <w:lang w:val="en-US"/>
        </w:rPr>
      </w:pPr>
      <w:r>
        <w:rPr>
          <w:color w:val="000000"/>
          <w:sz w:val="24"/>
          <w:szCs w:val="24"/>
          <w:lang w:val="en-US"/>
        </w:rPr>
        <w:tab/>
        <w:t>List of attributes by entity:</w:t>
      </w:r>
    </w:p>
    <w:p w:rsidR="00C45517" w:rsidRDefault="00E20820" w:rsidP="00AF5528">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ARTIST</w:t>
      </w:r>
      <w:r w:rsidR="00AF5528">
        <w:rPr>
          <w:color w:val="000000"/>
          <w:sz w:val="24"/>
          <w:szCs w:val="24"/>
          <w:lang w:val="en-US"/>
        </w:rPr>
        <w:t xml:space="preserve"> </w:t>
      </w:r>
    </w:p>
    <w:p w:rsidR="00DE77CD" w:rsidRDefault="00AF5528" w:rsidP="00AF5528">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ARTIST_ID</w:t>
      </w:r>
      <w:r w:rsidR="003A1861">
        <w:rPr>
          <w:color w:val="000000"/>
          <w:sz w:val="24"/>
          <w:szCs w:val="24"/>
          <w:lang w:val="en-US"/>
        </w:rPr>
        <w:t xml:space="preserve"> – Id number for the artist.</w:t>
      </w:r>
    </w:p>
    <w:p w:rsidR="00AF5528" w:rsidRDefault="00AF5528" w:rsidP="00AF5528">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ARTIST_LAST_NAME</w:t>
      </w:r>
      <w:r w:rsidR="003A1861">
        <w:rPr>
          <w:color w:val="000000"/>
          <w:sz w:val="24"/>
          <w:szCs w:val="24"/>
          <w:lang w:val="en-US"/>
        </w:rPr>
        <w:t xml:space="preserve"> – Artist last name.</w:t>
      </w:r>
    </w:p>
    <w:p w:rsidR="00AF5528" w:rsidRDefault="00AF5528" w:rsidP="00AF5528">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ARTIST_FIRST_NAME</w:t>
      </w:r>
      <w:r w:rsidR="003A1861">
        <w:rPr>
          <w:color w:val="000000"/>
          <w:sz w:val="24"/>
          <w:szCs w:val="24"/>
          <w:lang w:val="en-US"/>
        </w:rPr>
        <w:t xml:space="preserve"> – Artist first name.</w:t>
      </w:r>
    </w:p>
    <w:p w:rsidR="00AF5528" w:rsidRDefault="00AF5528" w:rsidP="00AF5528">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ARTIST_DOB</w:t>
      </w:r>
      <w:r w:rsidR="003A1861">
        <w:rPr>
          <w:color w:val="000000"/>
          <w:sz w:val="24"/>
          <w:szCs w:val="24"/>
          <w:lang w:val="en-US"/>
        </w:rPr>
        <w:t xml:space="preserve"> – Artist date of birth.</w:t>
      </w:r>
    </w:p>
    <w:p w:rsidR="00AF5528" w:rsidRDefault="00AF5528" w:rsidP="00AF5528">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ARTIST_DOD</w:t>
      </w:r>
      <w:r w:rsidR="003A1861">
        <w:rPr>
          <w:color w:val="000000"/>
          <w:sz w:val="24"/>
          <w:szCs w:val="24"/>
          <w:lang w:val="en-US"/>
        </w:rPr>
        <w:t xml:space="preserve"> – Artist date of death.</w:t>
      </w:r>
    </w:p>
    <w:p w:rsidR="00AF5528" w:rsidRDefault="00AF5528" w:rsidP="00AF5528">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ARTIST_MOVEMENT</w:t>
      </w:r>
      <w:r w:rsidR="003A1861">
        <w:rPr>
          <w:color w:val="000000"/>
          <w:sz w:val="24"/>
          <w:szCs w:val="24"/>
          <w:lang w:val="en-US"/>
        </w:rPr>
        <w:t xml:space="preserve"> – Associated movement id.</w:t>
      </w:r>
    </w:p>
    <w:p w:rsidR="00AF5528" w:rsidRDefault="00FC72ED" w:rsidP="00AF5528">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MOVEMENT</w:t>
      </w:r>
    </w:p>
    <w:p w:rsidR="00FC72ED" w:rsidRDefault="00FC72ED" w:rsidP="00FC72ED">
      <w:pPr>
        <w:pStyle w:val="AssignmentsLevel1"/>
        <w:numPr>
          <w:ilvl w:val="0"/>
          <w:numId w:val="12"/>
        </w:numPr>
        <w:tabs>
          <w:tab w:val="left" w:pos="900"/>
        </w:tabs>
        <w:spacing w:line="480" w:lineRule="auto"/>
        <w:rPr>
          <w:color w:val="000000"/>
          <w:sz w:val="24"/>
          <w:szCs w:val="24"/>
          <w:lang w:val="en-US"/>
        </w:rPr>
      </w:pPr>
      <w:r>
        <w:rPr>
          <w:color w:val="000000"/>
          <w:sz w:val="24"/>
          <w:szCs w:val="24"/>
          <w:lang w:val="en-US"/>
        </w:rPr>
        <w:t>MOVEMENT_ID</w:t>
      </w:r>
      <w:r w:rsidR="003A1861">
        <w:rPr>
          <w:color w:val="000000"/>
          <w:sz w:val="24"/>
          <w:szCs w:val="24"/>
          <w:lang w:val="en-US"/>
        </w:rPr>
        <w:t xml:space="preserve"> – Movement id number.</w:t>
      </w:r>
    </w:p>
    <w:p w:rsidR="00FC72ED" w:rsidRDefault="00FC72ED" w:rsidP="00FC72ED">
      <w:pPr>
        <w:pStyle w:val="AssignmentsLevel1"/>
        <w:numPr>
          <w:ilvl w:val="0"/>
          <w:numId w:val="12"/>
        </w:numPr>
        <w:tabs>
          <w:tab w:val="left" w:pos="900"/>
        </w:tabs>
        <w:spacing w:line="480" w:lineRule="auto"/>
        <w:rPr>
          <w:color w:val="000000"/>
          <w:sz w:val="24"/>
          <w:szCs w:val="24"/>
          <w:lang w:val="en-US"/>
        </w:rPr>
      </w:pPr>
      <w:r w:rsidRPr="00FC72ED">
        <w:rPr>
          <w:color w:val="000000"/>
          <w:sz w:val="24"/>
          <w:szCs w:val="24"/>
          <w:lang w:val="en-US"/>
        </w:rPr>
        <w:t>MOVEMENT_NAME</w:t>
      </w:r>
      <w:r w:rsidR="003A1861">
        <w:rPr>
          <w:color w:val="000000"/>
          <w:sz w:val="24"/>
          <w:szCs w:val="24"/>
          <w:lang w:val="en-US"/>
        </w:rPr>
        <w:t xml:space="preserve"> – Name of the art movement.</w:t>
      </w:r>
    </w:p>
    <w:p w:rsidR="00FC72ED" w:rsidRDefault="00FC72ED" w:rsidP="00FC72ED">
      <w:pPr>
        <w:pStyle w:val="AssignmentsLevel1"/>
        <w:numPr>
          <w:ilvl w:val="0"/>
          <w:numId w:val="12"/>
        </w:numPr>
        <w:tabs>
          <w:tab w:val="left" w:pos="900"/>
        </w:tabs>
        <w:spacing w:line="480" w:lineRule="auto"/>
        <w:rPr>
          <w:color w:val="000000"/>
          <w:sz w:val="24"/>
          <w:szCs w:val="24"/>
          <w:lang w:val="en-US"/>
        </w:rPr>
      </w:pPr>
      <w:r>
        <w:rPr>
          <w:color w:val="000000"/>
          <w:sz w:val="24"/>
          <w:szCs w:val="24"/>
          <w:lang w:val="en-US"/>
        </w:rPr>
        <w:t>MOVEMENT_DESCRIPTION</w:t>
      </w:r>
      <w:r w:rsidR="003A1861">
        <w:rPr>
          <w:color w:val="000000"/>
          <w:sz w:val="24"/>
          <w:szCs w:val="24"/>
          <w:lang w:val="en-US"/>
        </w:rPr>
        <w:t xml:space="preserve"> – Information about the movement.</w:t>
      </w:r>
    </w:p>
    <w:p w:rsidR="00B35A4B" w:rsidRDefault="00B35A4B" w:rsidP="00B35A4B">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 xml:space="preserve">ARTWORK </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ARTWORK_ID</w:t>
      </w:r>
      <w:r w:rsidR="006206FF">
        <w:rPr>
          <w:color w:val="000000"/>
          <w:sz w:val="24"/>
          <w:szCs w:val="24"/>
          <w:lang w:val="en-US"/>
        </w:rPr>
        <w:t xml:space="preserve"> – Unique Id number for the artwork.</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ARTWORK_NAME</w:t>
      </w:r>
      <w:r w:rsidR="006206FF">
        <w:rPr>
          <w:color w:val="000000"/>
          <w:sz w:val="24"/>
          <w:szCs w:val="24"/>
          <w:lang w:val="en-US"/>
        </w:rPr>
        <w:t xml:space="preserve"> – Name of the artwork.</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lastRenderedPageBreak/>
        <w:t>ARTWORK_TYPE</w:t>
      </w:r>
      <w:r w:rsidR="006206FF">
        <w:rPr>
          <w:color w:val="000000"/>
          <w:sz w:val="24"/>
          <w:szCs w:val="24"/>
          <w:lang w:val="en-US"/>
        </w:rPr>
        <w:t xml:space="preserve"> – Id number of the artwork type.</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ARTWORK_LOCATION</w:t>
      </w:r>
      <w:r w:rsidR="006206FF">
        <w:rPr>
          <w:color w:val="000000"/>
          <w:sz w:val="24"/>
          <w:szCs w:val="24"/>
          <w:lang w:val="en-US"/>
        </w:rPr>
        <w:t xml:space="preserve"> – Location Id in the museum.</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ARTWORK_DESCRIPTION</w:t>
      </w:r>
      <w:r w:rsidR="006206FF">
        <w:rPr>
          <w:color w:val="000000"/>
          <w:sz w:val="24"/>
          <w:szCs w:val="24"/>
          <w:lang w:val="en-US"/>
        </w:rPr>
        <w:t xml:space="preserve"> – Artwork description.</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ARTWORK_DATE_ACQUIRED</w:t>
      </w:r>
      <w:r w:rsidR="006206FF">
        <w:rPr>
          <w:color w:val="000000"/>
          <w:sz w:val="24"/>
          <w:szCs w:val="24"/>
          <w:lang w:val="en-US"/>
        </w:rPr>
        <w:t xml:space="preserve"> – Date it was acquired.</w:t>
      </w:r>
    </w:p>
    <w:p w:rsidR="00B35A4B" w:rsidRDefault="00B35A4B" w:rsidP="00B35A4B">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ARTWORK_ARTIST_ID</w:t>
      </w:r>
      <w:r w:rsidR="006206FF">
        <w:rPr>
          <w:color w:val="000000"/>
          <w:sz w:val="24"/>
          <w:szCs w:val="24"/>
          <w:lang w:val="en-US"/>
        </w:rPr>
        <w:t xml:space="preserve"> – Author of the artwork. </w:t>
      </w:r>
    </w:p>
    <w:p w:rsidR="00FC72ED" w:rsidRDefault="004F2F08" w:rsidP="00FC72ED">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ARTWORK_TYPE</w:t>
      </w:r>
    </w:p>
    <w:p w:rsidR="004F2F08" w:rsidRDefault="004F2F08" w:rsidP="004F2F08">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TYPE_ID</w:t>
      </w:r>
      <w:r w:rsidR="002044A2">
        <w:rPr>
          <w:color w:val="000000"/>
          <w:sz w:val="24"/>
          <w:szCs w:val="24"/>
          <w:lang w:val="en-US"/>
        </w:rPr>
        <w:t xml:space="preserve"> – Unique Id number for artwork type.</w:t>
      </w:r>
    </w:p>
    <w:p w:rsidR="004F2F08" w:rsidRDefault="004F2F08" w:rsidP="004F2F08">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TYPE_DESCRIPTION</w:t>
      </w:r>
      <w:r w:rsidR="002044A2">
        <w:rPr>
          <w:color w:val="000000"/>
          <w:sz w:val="24"/>
          <w:szCs w:val="24"/>
          <w:lang w:val="en-US"/>
        </w:rPr>
        <w:t xml:space="preserve"> – Description of artwork type.</w:t>
      </w:r>
    </w:p>
    <w:p w:rsidR="004F2F08" w:rsidRDefault="004F2F08" w:rsidP="004F2F08">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TYPE_BASE</w:t>
      </w:r>
      <w:r w:rsidR="002044A2">
        <w:rPr>
          <w:color w:val="000000"/>
          <w:sz w:val="24"/>
          <w:szCs w:val="24"/>
          <w:lang w:val="en-US"/>
        </w:rPr>
        <w:t xml:space="preserve"> – Type base id of the artwork.</w:t>
      </w:r>
    </w:p>
    <w:p w:rsidR="00690D2A" w:rsidRDefault="00690D2A" w:rsidP="00690D2A">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ARTWORK_MEDIA</w:t>
      </w:r>
    </w:p>
    <w:p w:rsidR="00690D2A" w:rsidRDefault="00690D2A" w:rsidP="00690D2A">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MEDIA_ID</w:t>
      </w:r>
      <w:r w:rsidR="002044A2">
        <w:rPr>
          <w:color w:val="000000"/>
          <w:sz w:val="24"/>
          <w:szCs w:val="24"/>
          <w:lang w:val="en-US"/>
        </w:rPr>
        <w:t xml:space="preserve"> </w:t>
      </w:r>
      <w:r w:rsidR="00276077">
        <w:rPr>
          <w:color w:val="000000"/>
          <w:sz w:val="24"/>
          <w:szCs w:val="24"/>
          <w:lang w:val="en-US"/>
        </w:rPr>
        <w:t>–</w:t>
      </w:r>
      <w:r w:rsidR="002044A2">
        <w:rPr>
          <w:color w:val="000000"/>
          <w:sz w:val="24"/>
          <w:szCs w:val="24"/>
          <w:lang w:val="en-US"/>
        </w:rPr>
        <w:t xml:space="preserve"> </w:t>
      </w:r>
      <w:r w:rsidR="00276077">
        <w:rPr>
          <w:color w:val="000000"/>
          <w:sz w:val="24"/>
          <w:szCs w:val="24"/>
          <w:lang w:val="en-US"/>
        </w:rPr>
        <w:t>Media id number of the artwork.</w:t>
      </w:r>
    </w:p>
    <w:p w:rsidR="00690D2A" w:rsidRPr="001B1CB2" w:rsidRDefault="00690D2A" w:rsidP="00690D2A">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MEDIA_NAME</w:t>
      </w:r>
      <w:r w:rsidR="00276077">
        <w:rPr>
          <w:color w:val="000000"/>
          <w:sz w:val="24"/>
          <w:szCs w:val="24"/>
          <w:lang w:val="en-US"/>
        </w:rPr>
        <w:t xml:space="preserve"> – Media name of the artwork.</w:t>
      </w:r>
    </w:p>
    <w:p w:rsidR="001B1CB2" w:rsidRDefault="001B1CB2" w:rsidP="001B1CB2">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TYPE_BASE</w:t>
      </w:r>
    </w:p>
    <w:p w:rsidR="001B1CB2" w:rsidRDefault="001B1CB2" w:rsidP="001B1CB2">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BASE_ID</w:t>
      </w:r>
      <w:r w:rsidR="00276077">
        <w:rPr>
          <w:color w:val="000000"/>
          <w:sz w:val="24"/>
          <w:szCs w:val="24"/>
          <w:lang w:val="en-US"/>
        </w:rPr>
        <w:t xml:space="preserve"> – Type base id </w:t>
      </w:r>
    </w:p>
    <w:p w:rsidR="001B1CB2" w:rsidRPr="001B1CB2" w:rsidRDefault="001B1CB2" w:rsidP="001B1CB2">
      <w:pPr>
        <w:pStyle w:val="AssignmentsLevel1"/>
        <w:numPr>
          <w:ilvl w:val="0"/>
          <w:numId w:val="13"/>
        </w:numPr>
        <w:tabs>
          <w:tab w:val="left" w:pos="900"/>
        </w:tabs>
        <w:spacing w:line="480" w:lineRule="auto"/>
        <w:rPr>
          <w:color w:val="000000"/>
          <w:sz w:val="24"/>
          <w:szCs w:val="24"/>
          <w:lang w:val="en-US"/>
        </w:rPr>
      </w:pPr>
      <w:r>
        <w:rPr>
          <w:color w:val="000000"/>
          <w:sz w:val="24"/>
          <w:szCs w:val="24"/>
          <w:lang w:val="en-US"/>
        </w:rPr>
        <w:t>BASE_NAME</w:t>
      </w:r>
      <w:r w:rsidR="00276077">
        <w:rPr>
          <w:color w:val="000000"/>
          <w:sz w:val="24"/>
          <w:szCs w:val="24"/>
          <w:lang w:val="en-US"/>
        </w:rPr>
        <w:t xml:space="preserve"> – Base name like wood, glass, fabric.</w:t>
      </w:r>
    </w:p>
    <w:p w:rsidR="00690D2A" w:rsidRDefault="00690D2A" w:rsidP="00690D2A">
      <w:pPr>
        <w:pStyle w:val="AssignmentsLevel1"/>
        <w:numPr>
          <w:ilvl w:val="0"/>
          <w:numId w:val="7"/>
        </w:numPr>
        <w:tabs>
          <w:tab w:val="left" w:pos="900"/>
        </w:tabs>
        <w:spacing w:line="480" w:lineRule="auto"/>
        <w:rPr>
          <w:color w:val="000000"/>
          <w:sz w:val="24"/>
          <w:szCs w:val="24"/>
          <w:lang w:val="en-US"/>
        </w:rPr>
      </w:pPr>
      <w:r>
        <w:rPr>
          <w:color w:val="000000"/>
          <w:sz w:val="24"/>
          <w:szCs w:val="24"/>
          <w:lang w:val="en-US"/>
        </w:rPr>
        <w:t xml:space="preserve">LOCATION </w:t>
      </w:r>
    </w:p>
    <w:p w:rsidR="00690D2A" w:rsidRDefault="00690D2A" w:rsidP="00690D2A">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LOCATION_ID</w:t>
      </w:r>
      <w:r w:rsidR="00276077">
        <w:rPr>
          <w:color w:val="000000"/>
          <w:sz w:val="24"/>
          <w:szCs w:val="24"/>
          <w:lang w:val="en-US"/>
        </w:rPr>
        <w:t xml:space="preserve"> – Unique Id number for the location</w:t>
      </w:r>
    </w:p>
    <w:p w:rsidR="00690D2A" w:rsidRDefault="00690D2A" w:rsidP="00690D2A">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LOCATION_NAME</w:t>
      </w:r>
      <w:r w:rsidR="00276077">
        <w:rPr>
          <w:color w:val="000000"/>
          <w:sz w:val="24"/>
          <w:szCs w:val="24"/>
          <w:lang w:val="en-US"/>
        </w:rPr>
        <w:t xml:space="preserve"> – Name of the location for artwork.</w:t>
      </w:r>
    </w:p>
    <w:p w:rsidR="00690D2A" w:rsidRDefault="00690D2A" w:rsidP="00690D2A">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LOCATION_FLOOR</w:t>
      </w:r>
      <w:r w:rsidR="00276077">
        <w:rPr>
          <w:color w:val="000000"/>
          <w:sz w:val="24"/>
          <w:szCs w:val="24"/>
          <w:lang w:val="en-US"/>
        </w:rPr>
        <w:t xml:space="preserve"> – In what floor the artwork is located.</w:t>
      </w:r>
    </w:p>
    <w:p w:rsidR="00690D2A" w:rsidRDefault="00690D2A" w:rsidP="00690D2A">
      <w:pPr>
        <w:pStyle w:val="AssignmentsLevel1"/>
        <w:numPr>
          <w:ilvl w:val="0"/>
          <w:numId w:val="8"/>
        </w:numPr>
        <w:tabs>
          <w:tab w:val="left" w:pos="900"/>
        </w:tabs>
        <w:spacing w:line="480" w:lineRule="auto"/>
        <w:rPr>
          <w:color w:val="000000"/>
          <w:sz w:val="24"/>
          <w:szCs w:val="24"/>
          <w:lang w:val="en-US"/>
        </w:rPr>
      </w:pPr>
      <w:r>
        <w:rPr>
          <w:color w:val="000000"/>
          <w:sz w:val="24"/>
          <w:szCs w:val="24"/>
          <w:lang w:val="en-US"/>
        </w:rPr>
        <w:t>LOCATION_ROOM</w:t>
      </w:r>
      <w:r w:rsidR="00276077">
        <w:rPr>
          <w:color w:val="000000"/>
          <w:sz w:val="24"/>
          <w:szCs w:val="24"/>
          <w:lang w:val="en-US"/>
        </w:rPr>
        <w:t xml:space="preserve"> – In what room it is displayed or stored.</w:t>
      </w:r>
    </w:p>
    <w:p w:rsidR="004F2F08" w:rsidRDefault="004F2F08" w:rsidP="00690D2A">
      <w:pPr>
        <w:pStyle w:val="AssignmentsLevel1"/>
        <w:tabs>
          <w:tab w:val="left" w:pos="900"/>
        </w:tabs>
        <w:spacing w:line="480" w:lineRule="auto"/>
        <w:ind w:left="1800"/>
        <w:rPr>
          <w:color w:val="000000"/>
          <w:sz w:val="24"/>
          <w:szCs w:val="24"/>
          <w:lang w:val="en-US"/>
        </w:rPr>
      </w:pPr>
    </w:p>
    <w:p w:rsidR="00690D2A" w:rsidRDefault="00690D2A" w:rsidP="00690D2A">
      <w:pPr>
        <w:pStyle w:val="AssignmentsLevel1"/>
        <w:tabs>
          <w:tab w:val="left" w:pos="900"/>
        </w:tabs>
        <w:spacing w:line="480" w:lineRule="auto"/>
        <w:ind w:left="1800"/>
        <w:rPr>
          <w:color w:val="000000"/>
          <w:sz w:val="24"/>
          <w:szCs w:val="24"/>
          <w:lang w:val="en-US"/>
        </w:rPr>
      </w:pPr>
    </w:p>
    <w:p w:rsidR="00FC72ED" w:rsidRDefault="00FC72ED" w:rsidP="004F2F08">
      <w:pPr>
        <w:pStyle w:val="AssignmentsLevel1"/>
        <w:tabs>
          <w:tab w:val="left" w:pos="900"/>
        </w:tabs>
        <w:spacing w:line="480" w:lineRule="auto"/>
        <w:rPr>
          <w:color w:val="000000"/>
          <w:sz w:val="24"/>
          <w:szCs w:val="24"/>
          <w:lang w:val="en-US"/>
        </w:rPr>
      </w:pPr>
    </w:p>
    <w:p w:rsidR="004C6D0E" w:rsidRDefault="004C6D0E" w:rsidP="004C6D0E">
      <w:pPr>
        <w:pStyle w:val="AssignmentsLevel2"/>
        <w:numPr>
          <w:ilvl w:val="0"/>
          <w:numId w:val="0"/>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60"/>
        <w:jc w:val="center"/>
        <w:rPr>
          <w:sz w:val="24"/>
        </w:rPr>
      </w:pPr>
      <w:r>
        <w:rPr>
          <w:b/>
          <w:sz w:val="24"/>
        </w:rPr>
        <w:lastRenderedPageBreak/>
        <w:t>References</w:t>
      </w:r>
    </w:p>
    <w:p w:rsidR="006E27CD" w:rsidRDefault="006E27CD" w:rsidP="006E27CD">
      <w:pPr>
        <w:spacing w:after="185" w:line="270" w:lineRule="atLeast"/>
        <w:rPr>
          <w:color w:val="000000"/>
          <w:sz w:val="20"/>
          <w:szCs w:val="20"/>
        </w:rPr>
      </w:pPr>
    </w:p>
    <w:p w:rsidR="006E27CD" w:rsidRPr="00732815" w:rsidRDefault="006E27CD" w:rsidP="006E27CD">
      <w:pPr>
        <w:spacing w:after="185" w:line="270" w:lineRule="atLeast"/>
        <w:rPr>
          <w:rFonts w:ascii="Times New Roman" w:hAnsi="Times New Roman" w:cs="Times New Roman"/>
        </w:rPr>
      </w:pPr>
      <w:r w:rsidRPr="00732815">
        <w:fldChar w:fldCharType="begin"/>
      </w:r>
      <w:r w:rsidRPr="00732815">
        <w:instrText xml:space="preserve"> HYPERLINK "javascript:MAUI.WebCMS.materials.materialLinks('46',%20'/secure/resource/vendors/eBook/eBook.asp?assetdataid=ab7bb5f3-baf3-434d-8acd-42312eca957b&amp;assetmetaid=55f90143-2424-4787-98b6-1c4d198aea2d',%20'IC-Materials',%20'DBM380R9',%20'ST',%20'False');" \t "_self" </w:instrText>
      </w:r>
      <w:r w:rsidRPr="00732815">
        <w:fldChar w:fldCharType="separate"/>
      </w:r>
      <w:r w:rsidRPr="00732815">
        <w:t>Coronel, C., Morris, S., &amp; Rob, P. (2013). </w:t>
      </w:r>
      <w:r w:rsidRPr="00732815">
        <w:rPr>
          <w:iCs/>
        </w:rPr>
        <w:t>Database systems: Design, implementation, and management</w:t>
      </w:r>
      <w:r w:rsidRPr="00732815">
        <w:t xml:space="preserve"> (10th </w:t>
      </w:r>
      <w:proofErr w:type="gramStart"/>
      <w:r w:rsidRPr="00732815">
        <w:t>ed</w:t>
      </w:r>
      <w:proofErr w:type="gramEnd"/>
      <w:r w:rsidRPr="00732815">
        <w:t>.). Boston, MA: Course Technology.</w:t>
      </w:r>
    </w:p>
    <w:p w:rsidR="00D8400C" w:rsidRPr="00732815" w:rsidRDefault="006E27CD" w:rsidP="00D01489">
      <w:pPr>
        <w:spacing w:line="270" w:lineRule="atLeast"/>
        <w:rPr>
          <w:color w:val="000000"/>
        </w:rPr>
      </w:pPr>
      <w:r w:rsidRPr="00732815">
        <w:fldChar w:fldCharType="end"/>
      </w:r>
      <w:r w:rsidR="00D01489" w:rsidRPr="00732815">
        <w:rPr>
          <w:color w:val="000000"/>
        </w:rPr>
        <w:t xml:space="preserve"> </w:t>
      </w:r>
    </w:p>
    <w:p w:rsidR="00D8400C" w:rsidRDefault="00DC5A21" w:rsidP="006E27CD">
      <w:pPr>
        <w:spacing w:line="270" w:lineRule="atLeast"/>
      </w:pPr>
      <w:hyperlink r:id="rId13" w:anchor="Constraints" w:history="1">
        <w:r w:rsidR="0074314F">
          <w:rPr>
            <w:rStyle w:val="Hyperlink"/>
          </w:rPr>
          <w:t>http://en.wikipedia.org/wiki/Database_constraints#Constraints</w:t>
        </w:r>
      </w:hyperlink>
    </w:p>
    <w:p w:rsidR="0074314F" w:rsidRDefault="0074314F" w:rsidP="0074314F">
      <w:pPr>
        <w:spacing w:line="480" w:lineRule="auto"/>
      </w:pPr>
    </w:p>
    <w:p w:rsidR="0074314F" w:rsidRDefault="00DC5A21" w:rsidP="006E27CD">
      <w:pPr>
        <w:spacing w:line="270" w:lineRule="atLeast"/>
      </w:pPr>
      <w:hyperlink r:id="rId14" w:history="1">
        <w:r w:rsidR="00502B0A">
          <w:rPr>
            <w:rStyle w:val="Hyperlink"/>
          </w:rPr>
          <w:t>http://en.wikipedia.org/wiki/Art_media</w:t>
        </w:r>
      </w:hyperlink>
    </w:p>
    <w:sectPr w:rsidR="0074314F" w:rsidSect="006F2FCA">
      <w:type w:val="continuous"/>
      <w:pgSz w:w="12240" w:h="15840" w:code="1"/>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ruce Fullwood" w:date="2014-01-14T06:45:00Z" w:initials="BF">
    <w:p w:rsidR="008D40AD" w:rsidRDefault="008D40AD">
      <w:pPr>
        <w:pStyle w:val="CommentText"/>
      </w:pPr>
      <w:r>
        <w:rPr>
          <w:rStyle w:val="CommentReference"/>
        </w:rPr>
        <w:annotationRef/>
      </w:r>
      <w:r>
        <w:t>Your title should be a little more descriptive.  What database environment are you going to describe?</w:t>
      </w:r>
    </w:p>
  </w:comment>
  <w:comment w:id="9" w:author="Bruce Fullwood" w:date="2014-01-14T06:46:00Z" w:initials="BF">
    <w:p w:rsidR="007F7848" w:rsidRDefault="007F7848">
      <w:pPr>
        <w:pStyle w:val="CommentText"/>
      </w:pPr>
      <w:r>
        <w:rPr>
          <w:rStyle w:val="CommentReference"/>
        </w:rPr>
        <w:annotationRef/>
      </w:r>
      <w:r>
        <w:t>OK, this is a good title.  Make this your title on your title page.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5A21" w:rsidRDefault="00DC5A21">
      <w:r>
        <w:separator/>
      </w:r>
    </w:p>
  </w:endnote>
  <w:endnote w:type="continuationSeparator" w:id="0">
    <w:p w:rsidR="00DC5A21" w:rsidRDefault="00DC5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5A21" w:rsidRDefault="00DC5A21">
      <w:r>
        <w:separator/>
      </w:r>
    </w:p>
  </w:footnote>
  <w:footnote w:type="continuationSeparator" w:id="0">
    <w:p w:rsidR="00DC5A21" w:rsidRDefault="00DC5A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000" w:firstRow="0" w:lastRow="0" w:firstColumn="0" w:lastColumn="0" w:noHBand="0" w:noVBand="0"/>
    </w:tblPr>
    <w:tblGrid>
      <w:gridCol w:w="8618"/>
      <w:gridCol w:w="958"/>
    </w:tblGrid>
    <w:tr w:rsidR="006F2FCA" w:rsidTr="006F2FCA">
      <w:tc>
        <w:tcPr>
          <w:tcW w:w="4500" w:type="pct"/>
          <w:shd w:val="clear" w:color="auto" w:fill="auto"/>
        </w:tcPr>
        <w:p w:rsidR="00122ED1" w:rsidRDefault="004D4E16" w:rsidP="00122ED1">
          <w:pPr>
            <w:pStyle w:val="Header"/>
          </w:pPr>
          <w:r>
            <w:t xml:space="preserve">DATABASE </w:t>
          </w:r>
          <w:r w:rsidR="00806D66">
            <w:t>ENVIRONMENT</w:t>
          </w:r>
          <w:r>
            <w:t xml:space="preserve"> PAPER</w:t>
          </w:r>
        </w:p>
        <w:p w:rsidR="006F2FCA" w:rsidRPr="00B01C69" w:rsidRDefault="006F2FCA" w:rsidP="00C50D28">
          <w:pPr>
            <w:pStyle w:val="Header"/>
          </w:pPr>
        </w:p>
      </w:tc>
      <w:tc>
        <w:tcPr>
          <w:tcW w:w="2500" w:type="pct"/>
          <w:shd w:val="clear" w:color="auto" w:fill="auto"/>
        </w:tcPr>
        <w:p w:rsidR="006F2FCA" w:rsidRDefault="006F2FCA" w:rsidP="006F2FCA">
          <w:pPr>
            <w:pStyle w:val="Header"/>
            <w:jc w:val="right"/>
          </w:pPr>
          <w:r>
            <w:t xml:space="preserve"> </w:t>
          </w:r>
          <w:r w:rsidR="00E25D9D">
            <w:fldChar w:fldCharType="begin"/>
          </w:r>
          <w:r w:rsidR="00E25D9D">
            <w:instrText xml:space="preserve"> PAGE  \* MERGEFORMAT </w:instrText>
          </w:r>
          <w:r w:rsidR="00E25D9D">
            <w:fldChar w:fldCharType="separate"/>
          </w:r>
          <w:r w:rsidR="00DB1400">
            <w:rPr>
              <w:noProof/>
            </w:rPr>
            <w:t>7</w:t>
          </w:r>
          <w:r w:rsidR="00E25D9D">
            <w:rPr>
              <w:noProof/>
            </w:rPr>
            <w:fldChar w:fldCharType="end"/>
          </w:r>
        </w:p>
        <w:p w:rsidR="006F2FCA" w:rsidRDefault="006F2FCA" w:rsidP="006F2FCA">
          <w:pPr>
            <w:pStyle w:val="Header"/>
          </w:pPr>
        </w:p>
      </w:tc>
    </w:tr>
  </w:tbl>
  <w:p w:rsidR="006F2FCA" w:rsidRPr="006F2FCA" w:rsidRDefault="006F2FCA" w:rsidP="006F2F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ayout w:type="fixed"/>
      <w:tblLook w:val="0000" w:firstRow="0" w:lastRow="0" w:firstColumn="0" w:lastColumn="0" w:noHBand="0" w:noVBand="0"/>
    </w:tblPr>
    <w:tblGrid>
      <w:gridCol w:w="8618"/>
      <w:gridCol w:w="958"/>
    </w:tblGrid>
    <w:tr w:rsidR="006F2FCA" w:rsidTr="006F2FCA">
      <w:tc>
        <w:tcPr>
          <w:tcW w:w="4500" w:type="pct"/>
          <w:shd w:val="clear" w:color="auto" w:fill="auto"/>
        </w:tcPr>
        <w:p w:rsidR="006F2FCA" w:rsidRDefault="002C3C8B" w:rsidP="00F67550">
          <w:pPr>
            <w:pStyle w:val="Header"/>
          </w:pPr>
          <w:bookmarkStart w:id="8" w:name="bkTitleRunningHead"/>
          <w:r>
            <w:t xml:space="preserve">DATABASE </w:t>
          </w:r>
          <w:r w:rsidR="00B54F7C">
            <w:t>ENVIRONMENT</w:t>
          </w:r>
          <w:bookmarkEnd w:id="8"/>
          <w:r>
            <w:t xml:space="preserve"> PAPER</w:t>
          </w:r>
        </w:p>
        <w:p w:rsidR="00F67550" w:rsidRPr="000245EF" w:rsidRDefault="00F67550" w:rsidP="00F67550">
          <w:pPr>
            <w:pStyle w:val="Header"/>
          </w:pPr>
        </w:p>
      </w:tc>
      <w:tc>
        <w:tcPr>
          <w:tcW w:w="2500" w:type="pct"/>
          <w:shd w:val="clear" w:color="auto" w:fill="auto"/>
        </w:tcPr>
        <w:p w:rsidR="006F2FCA" w:rsidRDefault="006F2FCA" w:rsidP="006F2FCA">
          <w:pPr>
            <w:pStyle w:val="Header"/>
            <w:jc w:val="right"/>
          </w:pPr>
          <w:r>
            <w:t xml:space="preserve"> </w:t>
          </w:r>
          <w:r w:rsidR="00E25D9D">
            <w:fldChar w:fldCharType="begin"/>
          </w:r>
          <w:r w:rsidR="00E25D9D">
            <w:instrText xml:space="preserve"> PAGE  \* MERGEFORMAT </w:instrText>
          </w:r>
          <w:r w:rsidR="00E25D9D">
            <w:fldChar w:fldCharType="separate"/>
          </w:r>
          <w:r w:rsidR="00DB1400">
            <w:rPr>
              <w:noProof/>
            </w:rPr>
            <w:t>1</w:t>
          </w:r>
          <w:r w:rsidR="00E25D9D">
            <w:rPr>
              <w:noProof/>
            </w:rPr>
            <w:fldChar w:fldCharType="end"/>
          </w:r>
        </w:p>
        <w:p w:rsidR="006F2FCA" w:rsidRDefault="006F2FCA" w:rsidP="006F2FCA">
          <w:pPr>
            <w:pStyle w:val="Header"/>
          </w:pPr>
        </w:p>
      </w:tc>
    </w:tr>
  </w:tbl>
  <w:p w:rsidR="006F2FCA" w:rsidRPr="006F2FCA" w:rsidRDefault="006F2FCA" w:rsidP="006F2F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737EB"/>
    <w:multiLevelType w:val="hybridMultilevel"/>
    <w:tmpl w:val="C0DA1D3C"/>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15C009C7"/>
    <w:multiLevelType w:val="hybridMultilevel"/>
    <w:tmpl w:val="AE94F7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44163AB9"/>
    <w:multiLevelType w:val="hybridMultilevel"/>
    <w:tmpl w:val="DCBEDDC2"/>
    <w:lvl w:ilvl="0" w:tplc="6FA46DA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82B2E66"/>
    <w:multiLevelType w:val="hybridMultilevel"/>
    <w:tmpl w:val="7A0EF3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5D542E6F"/>
    <w:multiLevelType w:val="hybridMultilevel"/>
    <w:tmpl w:val="088650AC"/>
    <w:lvl w:ilvl="0" w:tplc="04090011">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6034769F"/>
    <w:multiLevelType w:val="hybridMultilevel"/>
    <w:tmpl w:val="F0B4E00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nsid w:val="67D3449C"/>
    <w:multiLevelType w:val="multilevel"/>
    <w:tmpl w:val="BE4C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AE64F9F"/>
    <w:multiLevelType w:val="hybridMultilevel"/>
    <w:tmpl w:val="772088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6D4838A3"/>
    <w:multiLevelType w:val="hybridMultilevel"/>
    <w:tmpl w:val="11403FB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6DA76CA5"/>
    <w:multiLevelType w:val="hybridMultilevel"/>
    <w:tmpl w:val="9B208F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7624BC9"/>
    <w:multiLevelType w:val="hybridMultilevel"/>
    <w:tmpl w:val="3A5E9132"/>
    <w:lvl w:ilvl="0" w:tplc="C81A3D10">
      <w:start w:val="1"/>
      <w:numFmt w:val="bullet"/>
      <w:pStyle w:val="CDG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8B21D9B"/>
    <w:multiLevelType w:val="hybridMultilevel"/>
    <w:tmpl w:val="3DBEFD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7F60628F"/>
    <w:multiLevelType w:val="hybridMultilevel"/>
    <w:tmpl w:val="FAE6D610"/>
    <w:lvl w:ilvl="0" w:tplc="2FF4115C">
      <w:start w:val="1"/>
      <w:numFmt w:val="bullet"/>
      <w:pStyle w:val="AssignmentsLevel2"/>
      <w:lvlText w:val=""/>
      <w:lvlJc w:val="left"/>
      <w:pPr>
        <w:ind w:left="720" w:hanging="360"/>
      </w:pPr>
      <w:rPr>
        <w:rFonts w:ascii="Symbol" w:hAnsi="Symbol" w:hint="default"/>
      </w:rPr>
    </w:lvl>
    <w:lvl w:ilvl="1" w:tplc="48485D36">
      <w:start w:val="1"/>
      <w:numFmt w:val="bullet"/>
      <w:pStyle w:val="AssignmentsLevel3"/>
      <w:lvlText w:val="o"/>
      <w:lvlJc w:val="left"/>
      <w:pPr>
        <w:ind w:left="1440" w:hanging="360"/>
      </w:pPr>
      <w:rPr>
        <w:rFonts w:ascii="Courier New" w:hAnsi="Courier New" w:cs="Courier New" w:hint="default"/>
      </w:rPr>
    </w:lvl>
    <w:lvl w:ilvl="2" w:tplc="353C96DA">
      <w:start w:val="1"/>
      <w:numFmt w:val="bullet"/>
      <w:pStyle w:val="AssignmentsLevel4"/>
      <w:lvlText w:val=""/>
      <w:lvlJc w:val="left"/>
      <w:pPr>
        <w:ind w:left="2160" w:hanging="360"/>
      </w:pPr>
      <w:rPr>
        <w:rFonts w:ascii="Symbol" w:hAnsi="Symbol" w:hint="default"/>
      </w:rPr>
    </w:lvl>
    <w:lvl w:ilvl="3" w:tplc="9C943F84" w:tentative="1">
      <w:start w:val="1"/>
      <w:numFmt w:val="bullet"/>
      <w:lvlText w:val=""/>
      <w:lvlJc w:val="left"/>
      <w:pPr>
        <w:ind w:left="2880" w:hanging="360"/>
      </w:pPr>
      <w:rPr>
        <w:rFonts w:ascii="Symbol" w:hAnsi="Symbol" w:hint="default"/>
      </w:rPr>
    </w:lvl>
    <w:lvl w:ilvl="4" w:tplc="1C3A47D2" w:tentative="1">
      <w:start w:val="1"/>
      <w:numFmt w:val="bullet"/>
      <w:lvlText w:val="o"/>
      <w:lvlJc w:val="left"/>
      <w:pPr>
        <w:ind w:left="3600" w:hanging="360"/>
      </w:pPr>
      <w:rPr>
        <w:rFonts w:ascii="Courier New" w:hAnsi="Courier New" w:cs="Courier New" w:hint="default"/>
      </w:rPr>
    </w:lvl>
    <w:lvl w:ilvl="5" w:tplc="A8902470" w:tentative="1">
      <w:start w:val="1"/>
      <w:numFmt w:val="bullet"/>
      <w:lvlText w:val=""/>
      <w:lvlJc w:val="left"/>
      <w:pPr>
        <w:ind w:left="4320" w:hanging="360"/>
      </w:pPr>
      <w:rPr>
        <w:rFonts w:ascii="Wingdings" w:hAnsi="Wingdings" w:hint="default"/>
      </w:rPr>
    </w:lvl>
    <w:lvl w:ilvl="6" w:tplc="52B095C8" w:tentative="1">
      <w:start w:val="1"/>
      <w:numFmt w:val="bullet"/>
      <w:lvlText w:val=""/>
      <w:lvlJc w:val="left"/>
      <w:pPr>
        <w:ind w:left="5040" w:hanging="360"/>
      </w:pPr>
      <w:rPr>
        <w:rFonts w:ascii="Symbol" w:hAnsi="Symbol" w:hint="default"/>
      </w:rPr>
    </w:lvl>
    <w:lvl w:ilvl="7" w:tplc="91F88062" w:tentative="1">
      <w:start w:val="1"/>
      <w:numFmt w:val="bullet"/>
      <w:lvlText w:val="o"/>
      <w:lvlJc w:val="left"/>
      <w:pPr>
        <w:ind w:left="5760" w:hanging="360"/>
      </w:pPr>
      <w:rPr>
        <w:rFonts w:ascii="Courier New" w:hAnsi="Courier New" w:cs="Courier New" w:hint="default"/>
      </w:rPr>
    </w:lvl>
    <w:lvl w:ilvl="8" w:tplc="CC36DB66"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10"/>
  </w:num>
  <w:num w:numId="4">
    <w:abstractNumId w:val="4"/>
  </w:num>
  <w:num w:numId="5">
    <w:abstractNumId w:val="9"/>
  </w:num>
  <w:num w:numId="6">
    <w:abstractNumId w:val="0"/>
  </w:num>
  <w:num w:numId="7">
    <w:abstractNumId w:val="2"/>
  </w:num>
  <w:num w:numId="8">
    <w:abstractNumId w:val="1"/>
  </w:num>
  <w:num w:numId="9">
    <w:abstractNumId w:val="5"/>
  </w:num>
  <w:num w:numId="10">
    <w:abstractNumId w:val="8"/>
  </w:num>
  <w:num w:numId="11">
    <w:abstractNumId w:val="7"/>
  </w:num>
  <w:num w:numId="12">
    <w:abstractNumId w:val="3"/>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Abstract" w:val="0"/>
    <w:docVar w:name="IncludeRunningHead" w:val="-1"/>
    <w:docVar w:name="OpenYesNo" w:val="0"/>
  </w:docVars>
  <w:rsids>
    <w:rsidRoot w:val="00362A27"/>
    <w:rsid w:val="0000179D"/>
    <w:rsid w:val="00002375"/>
    <w:rsid w:val="000027E8"/>
    <w:rsid w:val="0000410F"/>
    <w:rsid w:val="000168B9"/>
    <w:rsid w:val="00017428"/>
    <w:rsid w:val="000201CE"/>
    <w:rsid w:val="000245EF"/>
    <w:rsid w:val="00026603"/>
    <w:rsid w:val="00026F68"/>
    <w:rsid w:val="00035933"/>
    <w:rsid w:val="000368E9"/>
    <w:rsid w:val="00037265"/>
    <w:rsid w:val="0004151D"/>
    <w:rsid w:val="00042CC7"/>
    <w:rsid w:val="000433EA"/>
    <w:rsid w:val="00050CAC"/>
    <w:rsid w:val="00051D6F"/>
    <w:rsid w:val="00057DCF"/>
    <w:rsid w:val="00057F4D"/>
    <w:rsid w:val="00062C26"/>
    <w:rsid w:val="00062F25"/>
    <w:rsid w:val="000673A4"/>
    <w:rsid w:val="00070703"/>
    <w:rsid w:val="00076564"/>
    <w:rsid w:val="000766F7"/>
    <w:rsid w:val="00076810"/>
    <w:rsid w:val="00076B31"/>
    <w:rsid w:val="00087DBC"/>
    <w:rsid w:val="00091044"/>
    <w:rsid w:val="000923FF"/>
    <w:rsid w:val="000A5A6A"/>
    <w:rsid w:val="000B44A0"/>
    <w:rsid w:val="000B6964"/>
    <w:rsid w:val="000C5F16"/>
    <w:rsid w:val="000D203E"/>
    <w:rsid w:val="000D4639"/>
    <w:rsid w:val="000D4BC7"/>
    <w:rsid w:val="000E04AF"/>
    <w:rsid w:val="000E0E0C"/>
    <w:rsid w:val="000E5F95"/>
    <w:rsid w:val="000E683E"/>
    <w:rsid w:val="000F1799"/>
    <w:rsid w:val="000F2663"/>
    <w:rsid w:val="000F4311"/>
    <w:rsid w:val="000F72E4"/>
    <w:rsid w:val="001023C2"/>
    <w:rsid w:val="00104B85"/>
    <w:rsid w:val="00106CBF"/>
    <w:rsid w:val="00111FED"/>
    <w:rsid w:val="00113D13"/>
    <w:rsid w:val="001163DD"/>
    <w:rsid w:val="00116D9C"/>
    <w:rsid w:val="00121CDD"/>
    <w:rsid w:val="00122D21"/>
    <w:rsid w:val="00122ED1"/>
    <w:rsid w:val="0012614C"/>
    <w:rsid w:val="001320D9"/>
    <w:rsid w:val="001332DE"/>
    <w:rsid w:val="001333DB"/>
    <w:rsid w:val="0013426E"/>
    <w:rsid w:val="00134E26"/>
    <w:rsid w:val="0013558A"/>
    <w:rsid w:val="00135F75"/>
    <w:rsid w:val="00141EFD"/>
    <w:rsid w:val="001424E8"/>
    <w:rsid w:val="00142C22"/>
    <w:rsid w:val="001441CA"/>
    <w:rsid w:val="001451FE"/>
    <w:rsid w:val="00151A6D"/>
    <w:rsid w:val="001525D5"/>
    <w:rsid w:val="00160F78"/>
    <w:rsid w:val="00163D68"/>
    <w:rsid w:val="00165B1D"/>
    <w:rsid w:val="0017347F"/>
    <w:rsid w:val="001735A6"/>
    <w:rsid w:val="00177751"/>
    <w:rsid w:val="001828A2"/>
    <w:rsid w:val="0018341B"/>
    <w:rsid w:val="001907AB"/>
    <w:rsid w:val="00192AE3"/>
    <w:rsid w:val="001947D0"/>
    <w:rsid w:val="00194B57"/>
    <w:rsid w:val="001A25D8"/>
    <w:rsid w:val="001A34FE"/>
    <w:rsid w:val="001A5834"/>
    <w:rsid w:val="001A58D7"/>
    <w:rsid w:val="001A6570"/>
    <w:rsid w:val="001B1CB2"/>
    <w:rsid w:val="001B5A1E"/>
    <w:rsid w:val="001C643E"/>
    <w:rsid w:val="001C6555"/>
    <w:rsid w:val="001C6B69"/>
    <w:rsid w:val="001C79D5"/>
    <w:rsid w:val="001C7CE5"/>
    <w:rsid w:val="001D44F4"/>
    <w:rsid w:val="001D63A9"/>
    <w:rsid w:val="001E28C7"/>
    <w:rsid w:val="001F3690"/>
    <w:rsid w:val="001F61E6"/>
    <w:rsid w:val="001F64D6"/>
    <w:rsid w:val="001F64DE"/>
    <w:rsid w:val="0020048D"/>
    <w:rsid w:val="00201D4A"/>
    <w:rsid w:val="0020281F"/>
    <w:rsid w:val="002044A2"/>
    <w:rsid w:val="002106D8"/>
    <w:rsid w:val="00220408"/>
    <w:rsid w:val="00221CB7"/>
    <w:rsid w:val="002306E4"/>
    <w:rsid w:val="00236796"/>
    <w:rsid w:val="00236875"/>
    <w:rsid w:val="0025583E"/>
    <w:rsid w:val="0026387F"/>
    <w:rsid w:val="0026497D"/>
    <w:rsid w:val="00264B9B"/>
    <w:rsid w:val="00264C20"/>
    <w:rsid w:val="002673F9"/>
    <w:rsid w:val="00267A22"/>
    <w:rsid w:val="00270AC3"/>
    <w:rsid w:val="00272DE0"/>
    <w:rsid w:val="00276077"/>
    <w:rsid w:val="002760FF"/>
    <w:rsid w:val="00276B3F"/>
    <w:rsid w:val="0028014C"/>
    <w:rsid w:val="00285289"/>
    <w:rsid w:val="00290C3C"/>
    <w:rsid w:val="0029693D"/>
    <w:rsid w:val="00296FE6"/>
    <w:rsid w:val="002A2C6F"/>
    <w:rsid w:val="002A5608"/>
    <w:rsid w:val="002B0476"/>
    <w:rsid w:val="002B36B2"/>
    <w:rsid w:val="002B642F"/>
    <w:rsid w:val="002C0672"/>
    <w:rsid w:val="002C35D4"/>
    <w:rsid w:val="002C3C8B"/>
    <w:rsid w:val="002D0486"/>
    <w:rsid w:val="002D05B4"/>
    <w:rsid w:val="002D0B13"/>
    <w:rsid w:val="002D33B9"/>
    <w:rsid w:val="002D650C"/>
    <w:rsid w:val="002E12A2"/>
    <w:rsid w:val="002E1408"/>
    <w:rsid w:val="002E21B1"/>
    <w:rsid w:val="002F20F2"/>
    <w:rsid w:val="002F507B"/>
    <w:rsid w:val="002F6E8A"/>
    <w:rsid w:val="002F70E1"/>
    <w:rsid w:val="0030389E"/>
    <w:rsid w:val="00307F8F"/>
    <w:rsid w:val="0031289F"/>
    <w:rsid w:val="00314DC4"/>
    <w:rsid w:val="0031707E"/>
    <w:rsid w:val="00324D34"/>
    <w:rsid w:val="00334E69"/>
    <w:rsid w:val="00337874"/>
    <w:rsid w:val="00342AEA"/>
    <w:rsid w:val="00343F42"/>
    <w:rsid w:val="00346544"/>
    <w:rsid w:val="003521A0"/>
    <w:rsid w:val="00353D87"/>
    <w:rsid w:val="00353F47"/>
    <w:rsid w:val="0035647A"/>
    <w:rsid w:val="003602B1"/>
    <w:rsid w:val="00360AA0"/>
    <w:rsid w:val="003618E3"/>
    <w:rsid w:val="00362413"/>
    <w:rsid w:val="00362A27"/>
    <w:rsid w:val="003709A6"/>
    <w:rsid w:val="00371C4A"/>
    <w:rsid w:val="0037240A"/>
    <w:rsid w:val="00372DA2"/>
    <w:rsid w:val="003759BC"/>
    <w:rsid w:val="00375AAE"/>
    <w:rsid w:val="003761DF"/>
    <w:rsid w:val="003801D4"/>
    <w:rsid w:val="00384487"/>
    <w:rsid w:val="00384FDA"/>
    <w:rsid w:val="00387815"/>
    <w:rsid w:val="00390DBB"/>
    <w:rsid w:val="00394884"/>
    <w:rsid w:val="003966B3"/>
    <w:rsid w:val="003A09A9"/>
    <w:rsid w:val="003A171B"/>
    <w:rsid w:val="003A1861"/>
    <w:rsid w:val="003A41B8"/>
    <w:rsid w:val="003B2CB0"/>
    <w:rsid w:val="003B3913"/>
    <w:rsid w:val="003B6744"/>
    <w:rsid w:val="003B7D11"/>
    <w:rsid w:val="003C0F7A"/>
    <w:rsid w:val="003C3B1D"/>
    <w:rsid w:val="003C4A8E"/>
    <w:rsid w:val="003C4C06"/>
    <w:rsid w:val="003C5F69"/>
    <w:rsid w:val="003C6A10"/>
    <w:rsid w:val="003C6AF1"/>
    <w:rsid w:val="003D0564"/>
    <w:rsid w:val="003D6329"/>
    <w:rsid w:val="003D65E1"/>
    <w:rsid w:val="003D7CA2"/>
    <w:rsid w:val="003E1812"/>
    <w:rsid w:val="003E1BB1"/>
    <w:rsid w:val="003E3A48"/>
    <w:rsid w:val="003E73B8"/>
    <w:rsid w:val="003E79AB"/>
    <w:rsid w:val="004006CB"/>
    <w:rsid w:val="00405146"/>
    <w:rsid w:val="00414DA7"/>
    <w:rsid w:val="00416247"/>
    <w:rsid w:val="004220D7"/>
    <w:rsid w:val="004273E9"/>
    <w:rsid w:val="00431BDA"/>
    <w:rsid w:val="00440360"/>
    <w:rsid w:val="00444DF7"/>
    <w:rsid w:val="00450E5D"/>
    <w:rsid w:val="00463B69"/>
    <w:rsid w:val="00465723"/>
    <w:rsid w:val="0046687D"/>
    <w:rsid w:val="004723D7"/>
    <w:rsid w:val="00473F7D"/>
    <w:rsid w:val="00480108"/>
    <w:rsid w:val="00482E0E"/>
    <w:rsid w:val="004851F0"/>
    <w:rsid w:val="004933B7"/>
    <w:rsid w:val="004A5DF6"/>
    <w:rsid w:val="004B0EC7"/>
    <w:rsid w:val="004C09F1"/>
    <w:rsid w:val="004C6895"/>
    <w:rsid w:val="004C6D0E"/>
    <w:rsid w:val="004D1FDD"/>
    <w:rsid w:val="004D446B"/>
    <w:rsid w:val="004D4E16"/>
    <w:rsid w:val="004D5515"/>
    <w:rsid w:val="004E2745"/>
    <w:rsid w:val="004E28D6"/>
    <w:rsid w:val="004F28EE"/>
    <w:rsid w:val="004F2F08"/>
    <w:rsid w:val="004F7B75"/>
    <w:rsid w:val="004F7D50"/>
    <w:rsid w:val="00502B0A"/>
    <w:rsid w:val="00502D34"/>
    <w:rsid w:val="00506695"/>
    <w:rsid w:val="00510B3E"/>
    <w:rsid w:val="00520CCB"/>
    <w:rsid w:val="00527090"/>
    <w:rsid w:val="00530E93"/>
    <w:rsid w:val="00532B3E"/>
    <w:rsid w:val="005450B8"/>
    <w:rsid w:val="00546927"/>
    <w:rsid w:val="00552D67"/>
    <w:rsid w:val="00557700"/>
    <w:rsid w:val="005650EB"/>
    <w:rsid w:val="00571769"/>
    <w:rsid w:val="00572258"/>
    <w:rsid w:val="00572E19"/>
    <w:rsid w:val="0057666C"/>
    <w:rsid w:val="00582F6A"/>
    <w:rsid w:val="0058303A"/>
    <w:rsid w:val="005902E0"/>
    <w:rsid w:val="00595228"/>
    <w:rsid w:val="00596D98"/>
    <w:rsid w:val="005B0DED"/>
    <w:rsid w:val="005B60A0"/>
    <w:rsid w:val="005B663A"/>
    <w:rsid w:val="005C45DA"/>
    <w:rsid w:val="005C4B45"/>
    <w:rsid w:val="005C53D6"/>
    <w:rsid w:val="005E3A5D"/>
    <w:rsid w:val="005E5536"/>
    <w:rsid w:val="005E6190"/>
    <w:rsid w:val="005E69EE"/>
    <w:rsid w:val="005F0240"/>
    <w:rsid w:val="005F2E7E"/>
    <w:rsid w:val="005F4E6E"/>
    <w:rsid w:val="00602CC5"/>
    <w:rsid w:val="00604874"/>
    <w:rsid w:val="00604B02"/>
    <w:rsid w:val="0061311F"/>
    <w:rsid w:val="0062017C"/>
    <w:rsid w:val="006206FF"/>
    <w:rsid w:val="006362A0"/>
    <w:rsid w:val="00644913"/>
    <w:rsid w:val="0064774B"/>
    <w:rsid w:val="006559A3"/>
    <w:rsid w:val="00657B75"/>
    <w:rsid w:val="00661532"/>
    <w:rsid w:val="006618A6"/>
    <w:rsid w:val="00661FB3"/>
    <w:rsid w:val="00662178"/>
    <w:rsid w:val="00664176"/>
    <w:rsid w:val="006666A9"/>
    <w:rsid w:val="0066695C"/>
    <w:rsid w:val="00673875"/>
    <w:rsid w:val="00673FCD"/>
    <w:rsid w:val="00677CC4"/>
    <w:rsid w:val="00681069"/>
    <w:rsid w:val="00682114"/>
    <w:rsid w:val="00690D2A"/>
    <w:rsid w:val="006A587A"/>
    <w:rsid w:val="006A7109"/>
    <w:rsid w:val="006A7289"/>
    <w:rsid w:val="006A7B30"/>
    <w:rsid w:val="006B099A"/>
    <w:rsid w:val="006B641D"/>
    <w:rsid w:val="006B72D2"/>
    <w:rsid w:val="006B7334"/>
    <w:rsid w:val="006C3B95"/>
    <w:rsid w:val="006C40E2"/>
    <w:rsid w:val="006C431C"/>
    <w:rsid w:val="006C4BF6"/>
    <w:rsid w:val="006D5770"/>
    <w:rsid w:val="006D6131"/>
    <w:rsid w:val="006E260B"/>
    <w:rsid w:val="006E27CD"/>
    <w:rsid w:val="006E651C"/>
    <w:rsid w:val="006E6543"/>
    <w:rsid w:val="006E6550"/>
    <w:rsid w:val="006F2FCA"/>
    <w:rsid w:val="006F3E1D"/>
    <w:rsid w:val="006F4222"/>
    <w:rsid w:val="00703EB8"/>
    <w:rsid w:val="00712C35"/>
    <w:rsid w:val="00714E61"/>
    <w:rsid w:val="00716DA5"/>
    <w:rsid w:val="007176A8"/>
    <w:rsid w:val="00720EE5"/>
    <w:rsid w:val="00727CC8"/>
    <w:rsid w:val="00732815"/>
    <w:rsid w:val="0073339F"/>
    <w:rsid w:val="0074212B"/>
    <w:rsid w:val="0074314F"/>
    <w:rsid w:val="00750616"/>
    <w:rsid w:val="00750BD5"/>
    <w:rsid w:val="00750FE3"/>
    <w:rsid w:val="00755F1D"/>
    <w:rsid w:val="00761E1E"/>
    <w:rsid w:val="00764396"/>
    <w:rsid w:val="007662F3"/>
    <w:rsid w:val="00767C62"/>
    <w:rsid w:val="00770989"/>
    <w:rsid w:val="00772808"/>
    <w:rsid w:val="007741FB"/>
    <w:rsid w:val="00774A91"/>
    <w:rsid w:val="00774D21"/>
    <w:rsid w:val="00775BDC"/>
    <w:rsid w:val="00777BC8"/>
    <w:rsid w:val="00780435"/>
    <w:rsid w:val="00784E92"/>
    <w:rsid w:val="007873D9"/>
    <w:rsid w:val="007925D6"/>
    <w:rsid w:val="00793DCA"/>
    <w:rsid w:val="00794367"/>
    <w:rsid w:val="00794B29"/>
    <w:rsid w:val="00794CEF"/>
    <w:rsid w:val="007A2FFD"/>
    <w:rsid w:val="007A3263"/>
    <w:rsid w:val="007B26F6"/>
    <w:rsid w:val="007B5A47"/>
    <w:rsid w:val="007B7C35"/>
    <w:rsid w:val="007C01A1"/>
    <w:rsid w:val="007C065D"/>
    <w:rsid w:val="007C18B1"/>
    <w:rsid w:val="007C41EF"/>
    <w:rsid w:val="007C5746"/>
    <w:rsid w:val="007C6B2B"/>
    <w:rsid w:val="007D3E53"/>
    <w:rsid w:val="007D7478"/>
    <w:rsid w:val="007D772A"/>
    <w:rsid w:val="007E5616"/>
    <w:rsid w:val="007E715C"/>
    <w:rsid w:val="007F1D25"/>
    <w:rsid w:val="007F3400"/>
    <w:rsid w:val="007F34DD"/>
    <w:rsid w:val="007F50D5"/>
    <w:rsid w:val="007F61D7"/>
    <w:rsid w:val="007F7848"/>
    <w:rsid w:val="0080497D"/>
    <w:rsid w:val="008055FA"/>
    <w:rsid w:val="008055FD"/>
    <w:rsid w:val="00806D66"/>
    <w:rsid w:val="00813C1E"/>
    <w:rsid w:val="00814530"/>
    <w:rsid w:val="008150D4"/>
    <w:rsid w:val="008161E1"/>
    <w:rsid w:val="0081678D"/>
    <w:rsid w:val="008213FF"/>
    <w:rsid w:val="00824C5E"/>
    <w:rsid w:val="008262AE"/>
    <w:rsid w:val="00827D9E"/>
    <w:rsid w:val="0083060C"/>
    <w:rsid w:val="0083233D"/>
    <w:rsid w:val="00835FC8"/>
    <w:rsid w:val="0084039A"/>
    <w:rsid w:val="008410E9"/>
    <w:rsid w:val="00845BD6"/>
    <w:rsid w:val="00856289"/>
    <w:rsid w:val="00857D35"/>
    <w:rsid w:val="0086389C"/>
    <w:rsid w:val="008657EE"/>
    <w:rsid w:val="008711D9"/>
    <w:rsid w:val="00872A15"/>
    <w:rsid w:val="00873108"/>
    <w:rsid w:val="0087533B"/>
    <w:rsid w:val="00875F5E"/>
    <w:rsid w:val="00876B2D"/>
    <w:rsid w:val="0087703D"/>
    <w:rsid w:val="00880038"/>
    <w:rsid w:val="00880A26"/>
    <w:rsid w:val="00881982"/>
    <w:rsid w:val="00882583"/>
    <w:rsid w:val="00882F27"/>
    <w:rsid w:val="008835C6"/>
    <w:rsid w:val="008921F8"/>
    <w:rsid w:val="008A0E27"/>
    <w:rsid w:val="008A64F3"/>
    <w:rsid w:val="008B2432"/>
    <w:rsid w:val="008B4BCD"/>
    <w:rsid w:val="008B5398"/>
    <w:rsid w:val="008B625A"/>
    <w:rsid w:val="008C00EA"/>
    <w:rsid w:val="008C5129"/>
    <w:rsid w:val="008C756E"/>
    <w:rsid w:val="008D25CF"/>
    <w:rsid w:val="008D3B5B"/>
    <w:rsid w:val="008D40AD"/>
    <w:rsid w:val="008D56BC"/>
    <w:rsid w:val="008E0C56"/>
    <w:rsid w:val="008E39A6"/>
    <w:rsid w:val="008E6DF5"/>
    <w:rsid w:val="008F04B0"/>
    <w:rsid w:val="008F3F47"/>
    <w:rsid w:val="008F69A0"/>
    <w:rsid w:val="00912675"/>
    <w:rsid w:val="00912923"/>
    <w:rsid w:val="00914657"/>
    <w:rsid w:val="00917C5A"/>
    <w:rsid w:val="009201AC"/>
    <w:rsid w:val="0092104E"/>
    <w:rsid w:val="00922960"/>
    <w:rsid w:val="009229DC"/>
    <w:rsid w:val="00925776"/>
    <w:rsid w:val="0093108A"/>
    <w:rsid w:val="009330D0"/>
    <w:rsid w:val="009337CF"/>
    <w:rsid w:val="009428F4"/>
    <w:rsid w:val="00943B63"/>
    <w:rsid w:val="00946E1E"/>
    <w:rsid w:val="009563B0"/>
    <w:rsid w:val="00957426"/>
    <w:rsid w:val="00961B39"/>
    <w:rsid w:val="00962777"/>
    <w:rsid w:val="009711B2"/>
    <w:rsid w:val="009729C7"/>
    <w:rsid w:val="00973015"/>
    <w:rsid w:val="00976ACC"/>
    <w:rsid w:val="009774F1"/>
    <w:rsid w:val="00980F71"/>
    <w:rsid w:val="00991607"/>
    <w:rsid w:val="009949C5"/>
    <w:rsid w:val="00995CFF"/>
    <w:rsid w:val="009960BA"/>
    <w:rsid w:val="0099735D"/>
    <w:rsid w:val="009A311D"/>
    <w:rsid w:val="009A446E"/>
    <w:rsid w:val="009C3338"/>
    <w:rsid w:val="009C5992"/>
    <w:rsid w:val="009C67A4"/>
    <w:rsid w:val="009D30E4"/>
    <w:rsid w:val="009D5945"/>
    <w:rsid w:val="009D6E21"/>
    <w:rsid w:val="009E5CB8"/>
    <w:rsid w:val="009F057B"/>
    <w:rsid w:val="009F227E"/>
    <w:rsid w:val="009F5070"/>
    <w:rsid w:val="009F59EB"/>
    <w:rsid w:val="00A0014B"/>
    <w:rsid w:val="00A0621A"/>
    <w:rsid w:val="00A10556"/>
    <w:rsid w:val="00A116DC"/>
    <w:rsid w:val="00A135A2"/>
    <w:rsid w:val="00A15DF5"/>
    <w:rsid w:val="00A21625"/>
    <w:rsid w:val="00A21BDD"/>
    <w:rsid w:val="00A239B4"/>
    <w:rsid w:val="00A26D16"/>
    <w:rsid w:val="00A3303C"/>
    <w:rsid w:val="00A33C1E"/>
    <w:rsid w:val="00A33C5B"/>
    <w:rsid w:val="00A42102"/>
    <w:rsid w:val="00A4260D"/>
    <w:rsid w:val="00A429F7"/>
    <w:rsid w:val="00A46D05"/>
    <w:rsid w:val="00A51503"/>
    <w:rsid w:val="00A54D88"/>
    <w:rsid w:val="00A57963"/>
    <w:rsid w:val="00A63F64"/>
    <w:rsid w:val="00A65350"/>
    <w:rsid w:val="00A72EE1"/>
    <w:rsid w:val="00A74E24"/>
    <w:rsid w:val="00A8149A"/>
    <w:rsid w:val="00A82C01"/>
    <w:rsid w:val="00A83619"/>
    <w:rsid w:val="00A86D24"/>
    <w:rsid w:val="00A91DD3"/>
    <w:rsid w:val="00A92696"/>
    <w:rsid w:val="00A93939"/>
    <w:rsid w:val="00AA0083"/>
    <w:rsid w:val="00AB04F7"/>
    <w:rsid w:val="00AB0D25"/>
    <w:rsid w:val="00AB448E"/>
    <w:rsid w:val="00AB4532"/>
    <w:rsid w:val="00AB4A9E"/>
    <w:rsid w:val="00AC4703"/>
    <w:rsid w:val="00AD1618"/>
    <w:rsid w:val="00AD3E03"/>
    <w:rsid w:val="00AD6BFE"/>
    <w:rsid w:val="00AE7E4E"/>
    <w:rsid w:val="00AF10FC"/>
    <w:rsid w:val="00AF4B17"/>
    <w:rsid w:val="00AF5528"/>
    <w:rsid w:val="00AF7005"/>
    <w:rsid w:val="00B0181F"/>
    <w:rsid w:val="00B01C69"/>
    <w:rsid w:val="00B07EA2"/>
    <w:rsid w:val="00B12494"/>
    <w:rsid w:val="00B21C76"/>
    <w:rsid w:val="00B225BC"/>
    <w:rsid w:val="00B247EB"/>
    <w:rsid w:val="00B25838"/>
    <w:rsid w:val="00B3041D"/>
    <w:rsid w:val="00B316B4"/>
    <w:rsid w:val="00B34CFF"/>
    <w:rsid w:val="00B35A4B"/>
    <w:rsid w:val="00B36297"/>
    <w:rsid w:val="00B54F7C"/>
    <w:rsid w:val="00B57C53"/>
    <w:rsid w:val="00B603EE"/>
    <w:rsid w:val="00B615C4"/>
    <w:rsid w:val="00B61FC6"/>
    <w:rsid w:val="00B768AA"/>
    <w:rsid w:val="00B85F0E"/>
    <w:rsid w:val="00B90922"/>
    <w:rsid w:val="00B92F1D"/>
    <w:rsid w:val="00B93C48"/>
    <w:rsid w:val="00B9639E"/>
    <w:rsid w:val="00BB3630"/>
    <w:rsid w:val="00BB781D"/>
    <w:rsid w:val="00BC30AD"/>
    <w:rsid w:val="00BC4EBB"/>
    <w:rsid w:val="00BC4F75"/>
    <w:rsid w:val="00BD2D5A"/>
    <w:rsid w:val="00BD70E3"/>
    <w:rsid w:val="00BE30F2"/>
    <w:rsid w:val="00BE68D3"/>
    <w:rsid w:val="00BE6A9C"/>
    <w:rsid w:val="00BE79D7"/>
    <w:rsid w:val="00BF388B"/>
    <w:rsid w:val="00C01739"/>
    <w:rsid w:val="00C1161A"/>
    <w:rsid w:val="00C11D24"/>
    <w:rsid w:val="00C12231"/>
    <w:rsid w:val="00C1452B"/>
    <w:rsid w:val="00C14A2A"/>
    <w:rsid w:val="00C15226"/>
    <w:rsid w:val="00C15BEB"/>
    <w:rsid w:val="00C15D12"/>
    <w:rsid w:val="00C1658B"/>
    <w:rsid w:val="00C17EAC"/>
    <w:rsid w:val="00C23A51"/>
    <w:rsid w:val="00C2578F"/>
    <w:rsid w:val="00C25E5D"/>
    <w:rsid w:val="00C328C0"/>
    <w:rsid w:val="00C32BA3"/>
    <w:rsid w:val="00C32C94"/>
    <w:rsid w:val="00C33F5D"/>
    <w:rsid w:val="00C33FD1"/>
    <w:rsid w:val="00C37025"/>
    <w:rsid w:val="00C403E6"/>
    <w:rsid w:val="00C4100E"/>
    <w:rsid w:val="00C45517"/>
    <w:rsid w:val="00C50D28"/>
    <w:rsid w:val="00C51CA1"/>
    <w:rsid w:val="00C60030"/>
    <w:rsid w:val="00C64620"/>
    <w:rsid w:val="00C71567"/>
    <w:rsid w:val="00C72BCE"/>
    <w:rsid w:val="00C773A7"/>
    <w:rsid w:val="00C8128A"/>
    <w:rsid w:val="00C86DF0"/>
    <w:rsid w:val="00C877A6"/>
    <w:rsid w:val="00C94612"/>
    <w:rsid w:val="00C94A6E"/>
    <w:rsid w:val="00C95137"/>
    <w:rsid w:val="00C959EE"/>
    <w:rsid w:val="00C96F71"/>
    <w:rsid w:val="00CA02B2"/>
    <w:rsid w:val="00CA0525"/>
    <w:rsid w:val="00CB7478"/>
    <w:rsid w:val="00CC16B4"/>
    <w:rsid w:val="00CC1F52"/>
    <w:rsid w:val="00CC3878"/>
    <w:rsid w:val="00CC3D50"/>
    <w:rsid w:val="00CC7CC5"/>
    <w:rsid w:val="00CD425B"/>
    <w:rsid w:val="00CD5C5D"/>
    <w:rsid w:val="00CD6C71"/>
    <w:rsid w:val="00CD7E33"/>
    <w:rsid w:val="00CE0090"/>
    <w:rsid w:val="00CE5503"/>
    <w:rsid w:val="00CE552A"/>
    <w:rsid w:val="00CF30BF"/>
    <w:rsid w:val="00CF4DBF"/>
    <w:rsid w:val="00D01293"/>
    <w:rsid w:val="00D01489"/>
    <w:rsid w:val="00D0284E"/>
    <w:rsid w:val="00D13A94"/>
    <w:rsid w:val="00D14987"/>
    <w:rsid w:val="00D15C09"/>
    <w:rsid w:val="00D179F5"/>
    <w:rsid w:val="00D17DCA"/>
    <w:rsid w:val="00D210C2"/>
    <w:rsid w:val="00D212A6"/>
    <w:rsid w:val="00D2407A"/>
    <w:rsid w:val="00D30C76"/>
    <w:rsid w:val="00D31F88"/>
    <w:rsid w:val="00D32C11"/>
    <w:rsid w:val="00D33F9E"/>
    <w:rsid w:val="00D44548"/>
    <w:rsid w:val="00D52003"/>
    <w:rsid w:val="00D53574"/>
    <w:rsid w:val="00D549D9"/>
    <w:rsid w:val="00D54DB5"/>
    <w:rsid w:val="00D5747B"/>
    <w:rsid w:val="00D614CB"/>
    <w:rsid w:val="00D7561D"/>
    <w:rsid w:val="00D77DD5"/>
    <w:rsid w:val="00D81E72"/>
    <w:rsid w:val="00D8400C"/>
    <w:rsid w:val="00D86419"/>
    <w:rsid w:val="00D87D5B"/>
    <w:rsid w:val="00D944FF"/>
    <w:rsid w:val="00DA2CE2"/>
    <w:rsid w:val="00DA4E03"/>
    <w:rsid w:val="00DA5BE0"/>
    <w:rsid w:val="00DB01F3"/>
    <w:rsid w:val="00DB0499"/>
    <w:rsid w:val="00DB1400"/>
    <w:rsid w:val="00DB1B54"/>
    <w:rsid w:val="00DB30C8"/>
    <w:rsid w:val="00DC0246"/>
    <w:rsid w:val="00DC100E"/>
    <w:rsid w:val="00DC2281"/>
    <w:rsid w:val="00DC347C"/>
    <w:rsid w:val="00DC4233"/>
    <w:rsid w:val="00DC5A21"/>
    <w:rsid w:val="00DD0F37"/>
    <w:rsid w:val="00DD2C49"/>
    <w:rsid w:val="00DD3514"/>
    <w:rsid w:val="00DE49E5"/>
    <w:rsid w:val="00DE77CD"/>
    <w:rsid w:val="00DF25C9"/>
    <w:rsid w:val="00DF30B1"/>
    <w:rsid w:val="00DF4A20"/>
    <w:rsid w:val="00E02B62"/>
    <w:rsid w:val="00E14581"/>
    <w:rsid w:val="00E145D5"/>
    <w:rsid w:val="00E16071"/>
    <w:rsid w:val="00E16C94"/>
    <w:rsid w:val="00E20820"/>
    <w:rsid w:val="00E2085B"/>
    <w:rsid w:val="00E22727"/>
    <w:rsid w:val="00E25D9D"/>
    <w:rsid w:val="00E2754D"/>
    <w:rsid w:val="00E27E8F"/>
    <w:rsid w:val="00E32D76"/>
    <w:rsid w:val="00E34B45"/>
    <w:rsid w:val="00E369DC"/>
    <w:rsid w:val="00E45A97"/>
    <w:rsid w:val="00E46EB7"/>
    <w:rsid w:val="00E50894"/>
    <w:rsid w:val="00E50E27"/>
    <w:rsid w:val="00E515E5"/>
    <w:rsid w:val="00E51F7D"/>
    <w:rsid w:val="00E53E40"/>
    <w:rsid w:val="00E601AD"/>
    <w:rsid w:val="00E634CA"/>
    <w:rsid w:val="00E645AE"/>
    <w:rsid w:val="00E73C7C"/>
    <w:rsid w:val="00E7646D"/>
    <w:rsid w:val="00E81A2F"/>
    <w:rsid w:val="00E87CEF"/>
    <w:rsid w:val="00E9794F"/>
    <w:rsid w:val="00EA0A7A"/>
    <w:rsid w:val="00EA472B"/>
    <w:rsid w:val="00EB2C38"/>
    <w:rsid w:val="00EB4B94"/>
    <w:rsid w:val="00EB550F"/>
    <w:rsid w:val="00EB6196"/>
    <w:rsid w:val="00EC129F"/>
    <w:rsid w:val="00EC1BBA"/>
    <w:rsid w:val="00EC28A7"/>
    <w:rsid w:val="00EC7BED"/>
    <w:rsid w:val="00ED1E1C"/>
    <w:rsid w:val="00ED52FB"/>
    <w:rsid w:val="00EE12AC"/>
    <w:rsid w:val="00EE3236"/>
    <w:rsid w:val="00EF1381"/>
    <w:rsid w:val="00EF15BA"/>
    <w:rsid w:val="00EF3316"/>
    <w:rsid w:val="00EF473B"/>
    <w:rsid w:val="00EF513E"/>
    <w:rsid w:val="00EF5344"/>
    <w:rsid w:val="00F0548D"/>
    <w:rsid w:val="00F0683E"/>
    <w:rsid w:val="00F13EB6"/>
    <w:rsid w:val="00F21175"/>
    <w:rsid w:val="00F23B13"/>
    <w:rsid w:val="00F32B85"/>
    <w:rsid w:val="00F34C3D"/>
    <w:rsid w:val="00F359A4"/>
    <w:rsid w:val="00F373FB"/>
    <w:rsid w:val="00F42BB9"/>
    <w:rsid w:val="00F55687"/>
    <w:rsid w:val="00F62B52"/>
    <w:rsid w:val="00F65E88"/>
    <w:rsid w:val="00F67550"/>
    <w:rsid w:val="00F72369"/>
    <w:rsid w:val="00F72927"/>
    <w:rsid w:val="00F72ACD"/>
    <w:rsid w:val="00F7493E"/>
    <w:rsid w:val="00F7629E"/>
    <w:rsid w:val="00F80F9E"/>
    <w:rsid w:val="00F87098"/>
    <w:rsid w:val="00F934FA"/>
    <w:rsid w:val="00F937F3"/>
    <w:rsid w:val="00F96984"/>
    <w:rsid w:val="00F97852"/>
    <w:rsid w:val="00FA2FD0"/>
    <w:rsid w:val="00FA5167"/>
    <w:rsid w:val="00FA7B51"/>
    <w:rsid w:val="00FB103B"/>
    <w:rsid w:val="00FB25BF"/>
    <w:rsid w:val="00FB3161"/>
    <w:rsid w:val="00FB4535"/>
    <w:rsid w:val="00FB5728"/>
    <w:rsid w:val="00FB5879"/>
    <w:rsid w:val="00FC6476"/>
    <w:rsid w:val="00FC72ED"/>
    <w:rsid w:val="00FD04DC"/>
    <w:rsid w:val="00FD31CB"/>
    <w:rsid w:val="00FD7586"/>
    <w:rsid w:val="00FD77C0"/>
    <w:rsid w:val="00FE503A"/>
    <w:rsid w:val="00FE5B32"/>
    <w:rsid w:val="00FF4EE5"/>
    <w:rsid w:val="00FF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Arial"/>
        <w:sz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4F1"/>
    <w:rPr>
      <w:szCs w:val="24"/>
    </w:rPr>
  </w:style>
  <w:style w:type="paragraph" w:styleId="Heading1">
    <w:name w:val="heading 1"/>
    <w:basedOn w:val="Normal"/>
    <w:link w:val="Heading1Char"/>
    <w:uiPriority w:val="9"/>
    <w:qFormat/>
    <w:rsid w:val="001163DD"/>
    <w:pPr>
      <w:spacing w:before="240" w:after="240"/>
      <w:outlineLvl w:val="0"/>
    </w:pPr>
    <w:rPr>
      <w:rFonts w:ascii="Times New Roman" w:hAnsi="Times New Roman" w:cs="Times New Roman"/>
      <w:b/>
      <w:bCs/>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qForma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qFormat/>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character" w:styleId="Emphasis">
    <w:name w:val="Emphasis"/>
    <w:basedOn w:val="DefaultParagraphFont"/>
    <w:uiPriority w:val="20"/>
    <w:qFormat/>
    <w:rsid w:val="005B0DED"/>
    <w:rPr>
      <w:b w:val="0"/>
      <w:bCs w:val="0"/>
      <w:i/>
      <w:iCs/>
    </w:rPr>
  </w:style>
  <w:style w:type="paragraph" w:customStyle="1" w:styleId="AssignmentsLevel2">
    <w:name w:val="Assignments Level 2"/>
    <w:basedOn w:val="Normal"/>
    <w:link w:val="AssignmentsLevel2Char"/>
    <w:qFormat/>
    <w:rsid w:val="00914657"/>
    <w:pPr>
      <w:widowControl w:val="0"/>
      <w:numPr>
        <w:numId w:val="1"/>
      </w:numPr>
    </w:pPr>
    <w:rPr>
      <w:sz w:val="20"/>
      <w:szCs w:val="20"/>
    </w:rPr>
  </w:style>
  <w:style w:type="paragraph" w:customStyle="1" w:styleId="AssignmentsLevel3">
    <w:name w:val="Assignments Level 3"/>
    <w:basedOn w:val="AssignmentsLevel2"/>
    <w:link w:val="AssignmentsLevel3Char"/>
    <w:qFormat/>
    <w:rsid w:val="00914657"/>
    <w:pPr>
      <w:numPr>
        <w:ilvl w:val="1"/>
      </w:numPr>
      <w:tabs>
        <w:tab w:val="num" w:pos="360"/>
      </w:tabs>
      <w:ind w:left="720"/>
    </w:pPr>
  </w:style>
  <w:style w:type="character" w:customStyle="1" w:styleId="AssignmentsLevel2Char">
    <w:name w:val="Assignments Level 2 Char"/>
    <w:link w:val="AssignmentsLevel2"/>
    <w:rsid w:val="00914657"/>
    <w:rPr>
      <w:rFonts w:ascii="Arial" w:hAnsi="Arial"/>
    </w:rPr>
  </w:style>
  <w:style w:type="paragraph" w:customStyle="1" w:styleId="AssignmentsLevel4">
    <w:name w:val="Assignments Level 4"/>
    <w:basedOn w:val="AssignmentsLevel3"/>
    <w:qFormat/>
    <w:rsid w:val="00914657"/>
    <w:pPr>
      <w:numPr>
        <w:ilvl w:val="2"/>
      </w:numPr>
      <w:tabs>
        <w:tab w:val="num" w:pos="360"/>
      </w:tabs>
      <w:ind w:left="1080"/>
    </w:pPr>
  </w:style>
  <w:style w:type="character" w:customStyle="1" w:styleId="Heading1Char">
    <w:name w:val="Heading 1 Char"/>
    <w:basedOn w:val="DefaultParagraphFont"/>
    <w:link w:val="Heading1"/>
    <w:uiPriority w:val="9"/>
    <w:rsid w:val="001163DD"/>
    <w:rPr>
      <w:rFonts w:ascii="Times New Roman" w:hAnsi="Times New Roman" w:cs="Times New Roman"/>
      <w:b/>
      <w:bCs/>
      <w:kern w:val="36"/>
      <w:sz w:val="33"/>
      <w:szCs w:val="33"/>
    </w:rPr>
  </w:style>
  <w:style w:type="paragraph" w:styleId="NormalWeb">
    <w:name w:val="Normal (Web)"/>
    <w:basedOn w:val="Normal"/>
    <w:uiPriority w:val="99"/>
    <w:unhideWhenUsed/>
    <w:rsid w:val="001163DD"/>
    <w:pPr>
      <w:spacing w:after="185"/>
    </w:pPr>
    <w:rPr>
      <w:rFonts w:ascii="Times New Roman" w:hAnsi="Times New Roman" w:cs="Times New Roman"/>
    </w:rPr>
  </w:style>
  <w:style w:type="character" w:styleId="Hyperlink">
    <w:name w:val="Hyperlink"/>
    <w:basedOn w:val="DefaultParagraphFont"/>
    <w:uiPriority w:val="99"/>
    <w:unhideWhenUsed/>
    <w:rsid w:val="006E27CD"/>
    <w:rPr>
      <w:color w:val="0000FF"/>
      <w:u w:val="single"/>
    </w:rPr>
  </w:style>
  <w:style w:type="character" w:customStyle="1" w:styleId="apple-converted-space">
    <w:name w:val="apple-converted-space"/>
    <w:basedOn w:val="DefaultParagraphFont"/>
    <w:rsid w:val="006E27CD"/>
  </w:style>
  <w:style w:type="paragraph" w:customStyle="1" w:styleId="CDGBullet">
    <w:name w:val="CDG Bullet"/>
    <w:basedOn w:val="Normal"/>
    <w:qFormat/>
    <w:rsid w:val="009949C5"/>
    <w:pPr>
      <w:widowControl w:val="0"/>
      <w:numPr>
        <w:numId w:val="3"/>
      </w:numPr>
      <w:tabs>
        <w:tab w:val="clear" w:pos="360"/>
      </w:tabs>
    </w:pPr>
    <w:rPr>
      <w:sz w:val="20"/>
      <w:szCs w:val="20"/>
    </w:rPr>
  </w:style>
  <w:style w:type="paragraph" w:customStyle="1" w:styleId="AssignmentsLevel1">
    <w:name w:val="Assignments Level 1"/>
    <w:basedOn w:val="Normal"/>
    <w:link w:val="AssignmentsLevel1Char"/>
    <w:qFormat/>
    <w:rsid w:val="009949C5"/>
    <w:pPr>
      <w:widowControl w:val="0"/>
    </w:pPr>
    <w:rPr>
      <w:rFonts w:cs="Times New Roman"/>
      <w:sz w:val="20"/>
      <w:szCs w:val="20"/>
      <w:lang w:val="x-none" w:eastAsia="x-none"/>
    </w:rPr>
  </w:style>
  <w:style w:type="character" w:customStyle="1" w:styleId="AssignmentsLevel1Char">
    <w:name w:val="Assignments Level 1 Char"/>
    <w:link w:val="AssignmentsLevel1"/>
    <w:rsid w:val="009949C5"/>
    <w:rPr>
      <w:rFonts w:cs="Times New Roman"/>
      <w:sz w:val="20"/>
      <w:lang w:val="x-none" w:eastAsia="x-none"/>
    </w:rPr>
  </w:style>
  <w:style w:type="character" w:customStyle="1" w:styleId="AssignmentsLevel3Char">
    <w:name w:val="Assignments Level 3 Char"/>
    <w:basedOn w:val="AssignmentsLevel2Char"/>
    <w:link w:val="AssignmentsLevel3"/>
    <w:rsid w:val="009949C5"/>
    <w:rPr>
      <w:rFonts w:ascii="Arial" w:hAnsi="Arial"/>
      <w:sz w:val="20"/>
    </w:rPr>
  </w:style>
  <w:style w:type="character" w:styleId="CommentReference">
    <w:name w:val="annotation reference"/>
    <w:basedOn w:val="DefaultParagraphFont"/>
    <w:rsid w:val="008D40AD"/>
    <w:rPr>
      <w:sz w:val="16"/>
      <w:szCs w:val="16"/>
    </w:rPr>
  </w:style>
  <w:style w:type="paragraph" w:styleId="CommentText">
    <w:name w:val="annotation text"/>
    <w:basedOn w:val="Normal"/>
    <w:link w:val="CommentTextChar"/>
    <w:rsid w:val="008D40AD"/>
    <w:rPr>
      <w:sz w:val="20"/>
      <w:szCs w:val="20"/>
    </w:rPr>
  </w:style>
  <w:style w:type="character" w:customStyle="1" w:styleId="CommentTextChar">
    <w:name w:val="Comment Text Char"/>
    <w:basedOn w:val="DefaultParagraphFont"/>
    <w:link w:val="CommentText"/>
    <w:rsid w:val="008D40AD"/>
    <w:rPr>
      <w:sz w:val="20"/>
    </w:rPr>
  </w:style>
  <w:style w:type="paragraph" w:styleId="CommentSubject">
    <w:name w:val="annotation subject"/>
    <w:basedOn w:val="CommentText"/>
    <w:next w:val="CommentText"/>
    <w:link w:val="CommentSubjectChar"/>
    <w:rsid w:val="008D40AD"/>
    <w:rPr>
      <w:b/>
      <w:bCs/>
    </w:rPr>
  </w:style>
  <w:style w:type="character" w:customStyle="1" w:styleId="CommentSubjectChar">
    <w:name w:val="Comment Subject Char"/>
    <w:basedOn w:val="CommentTextChar"/>
    <w:link w:val="CommentSubject"/>
    <w:rsid w:val="008D40AD"/>
    <w:rPr>
      <w:b/>
      <w:bCs/>
      <w:sz w:val="20"/>
    </w:rPr>
  </w:style>
  <w:style w:type="paragraph" w:styleId="BalloonText">
    <w:name w:val="Balloon Text"/>
    <w:basedOn w:val="Normal"/>
    <w:link w:val="BalloonTextChar"/>
    <w:rsid w:val="008D40AD"/>
    <w:rPr>
      <w:rFonts w:ascii="Tahoma" w:hAnsi="Tahoma" w:cs="Tahoma"/>
      <w:sz w:val="16"/>
      <w:szCs w:val="16"/>
    </w:rPr>
  </w:style>
  <w:style w:type="character" w:customStyle="1" w:styleId="BalloonTextChar">
    <w:name w:val="Balloon Text Char"/>
    <w:basedOn w:val="DefaultParagraphFont"/>
    <w:link w:val="BalloonText"/>
    <w:rsid w:val="008D4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Arial"/>
        <w:sz w:val="24"/>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774F1"/>
    <w:rPr>
      <w:szCs w:val="24"/>
    </w:rPr>
  </w:style>
  <w:style w:type="paragraph" w:styleId="Heading1">
    <w:name w:val="heading 1"/>
    <w:basedOn w:val="Normal"/>
    <w:link w:val="Heading1Char"/>
    <w:uiPriority w:val="9"/>
    <w:qFormat/>
    <w:rsid w:val="001163DD"/>
    <w:pPr>
      <w:spacing w:before="240" w:after="240"/>
      <w:outlineLvl w:val="0"/>
    </w:pPr>
    <w:rPr>
      <w:rFonts w:ascii="Times New Roman" w:hAnsi="Times New Roman" w:cs="Times New Roman"/>
      <w:b/>
      <w:bCs/>
      <w:kern w:val="36"/>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qFormat/>
    <w:rsid w:val="009774F1"/>
    <w:pPr>
      <w:spacing w:after="0" w:line="480" w:lineRule="auto"/>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qFormat/>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spacing w:line="480" w:lineRule="auto"/>
      <w:textAlignment w:val="baseline"/>
    </w:pPr>
    <w:rPr>
      <w:szCs w:val="20"/>
    </w:rPr>
  </w:style>
  <w:style w:type="paragraph" w:styleId="Footer">
    <w:name w:val="footer"/>
    <w:basedOn w:val="Normal"/>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character" w:styleId="Emphasis">
    <w:name w:val="Emphasis"/>
    <w:basedOn w:val="DefaultParagraphFont"/>
    <w:uiPriority w:val="20"/>
    <w:qFormat/>
    <w:rsid w:val="005B0DED"/>
    <w:rPr>
      <w:b w:val="0"/>
      <w:bCs w:val="0"/>
      <w:i/>
      <w:iCs/>
    </w:rPr>
  </w:style>
  <w:style w:type="paragraph" w:customStyle="1" w:styleId="AssignmentsLevel2">
    <w:name w:val="Assignments Level 2"/>
    <w:basedOn w:val="Normal"/>
    <w:link w:val="AssignmentsLevel2Char"/>
    <w:qFormat/>
    <w:rsid w:val="00914657"/>
    <w:pPr>
      <w:widowControl w:val="0"/>
      <w:numPr>
        <w:numId w:val="1"/>
      </w:numPr>
    </w:pPr>
    <w:rPr>
      <w:sz w:val="20"/>
      <w:szCs w:val="20"/>
    </w:rPr>
  </w:style>
  <w:style w:type="paragraph" w:customStyle="1" w:styleId="AssignmentsLevel3">
    <w:name w:val="Assignments Level 3"/>
    <w:basedOn w:val="AssignmentsLevel2"/>
    <w:link w:val="AssignmentsLevel3Char"/>
    <w:qFormat/>
    <w:rsid w:val="00914657"/>
    <w:pPr>
      <w:numPr>
        <w:ilvl w:val="1"/>
      </w:numPr>
      <w:tabs>
        <w:tab w:val="num" w:pos="360"/>
      </w:tabs>
      <w:ind w:left="720"/>
    </w:pPr>
  </w:style>
  <w:style w:type="character" w:customStyle="1" w:styleId="AssignmentsLevel2Char">
    <w:name w:val="Assignments Level 2 Char"/>
    <w:link w:val="AssignmentsLevel2"/>
    <w:rsid w:val="00914657"/>
    <w:rPr>
      <w:rFonts w:ascii="Arial" w:hAnsi="Arial"/>
    </w:rPr>
  </w:style>
  <w:style w:type="paragraph" w:customStyle="1" w:styleId="AssignmentsLevel4">
    <w:name w:val="Assignments Level 4"/>
    <w:basedOn w:val="AssignmentsLevel3"/>
    <w:qFormat/>
    <w:rsid w:val="00914657"/>
    <w:pPr>
      <w:numPr>
        <w:ilvl w:val="2"/>
      </w:numPr>
      <w:tabs>
        <w:tab w:val="num" w:pos="360"/>
      </w:tabs>
      <w:ind w:left="1080"/>
    </w:pPr>
  </w:style>
  <w:style w:type="character" w:customStyle="1" w:styleId="Heading1Char">
    <w:name w:val="Heading 1 Char"/>
    <w:basedOn w:val="DefaultParagraphFont"/>
    <w:link w:val="Heading1"/>
    <w:uiPriority w:val="9"/>
    <w:rsid w:val="001163DD"/>
    <w:rPr>
      <w:rFonts w:ascii="Times New Roman" w:hAnsi="Times New Roman" w:cs="Times New Roman"/>
      <w:b/>
      <w:bCs/>
      <w:kern w:val="36"/>
      <w:sz w:val="33"/>
      <w:szCs w:val="33"/>
    </w:rPr>
  </w:style>
  <w:style w:type="paragraph" w:styleId="NormalWeb">
    <w:name w:val="Normal (Web)"/>
    <w:basedOn w:val="Normal"/>
    <w:uiPriority w:val="99"/>
    <w:unhideWhenUsed/>
    <w:rsid w:val="001163DD"/>
    <w:pPr>
      <w:spacing w:after="185"/>
    </w:pPr>
    <w:rPr>
      <w:rFonts w:ascii="Times New Roman" w:hAnsi="Times New Roman" w:cs="Times New Roman"/>
    </w:rPr>
  </w:style>
  <w:style w:type="character" w:styleId="Hyperlink">
    <w:name w:val="Hyperlink"/>
    <w:basedOn w:val="DefaultParagraphFont"/>
    <w:uiPriority w:val="99"/>
    <w:unhideWhenUsed/>
    <w:rsid w:val="006E27CD"/>
    <w:rPr>
      <w:color w:val="0000FF"/>
      <w:u w:val="single"/>
    </w:rPr>
  </w:style>
  <w:style w:type="character" w:customStyle="1" w:styleId="apple-converted-space">
    <w:name w:val="apple-converted-space"/>
    <w:basedOn w:val="DefaultParagraphFont"/>
    <w:rsid w:val="006E27CD"/>
  </w:style>
  <w:style w:type="paragraph" w:customStyle="1" w:styleId="CDGBullet">
    <w:name w:val="CDG Bullet"/>
    <w:basedOn w:val="Normal"/>
    <w:qFormat/>
    <w:rsid w:val="009949C5"/>
    <w:pPr>
      <w:widowControl w:val="0"/>
      <w:numPr>
        <w:numId w:val="3"/>
      </w:numPr>
      <w:tabs>
        <w:tab w:val="clear" w:pos="360"/>
      </w:tabs>
    </w:pPr>
    <w:rPr>
      <w:sz w:val="20"/>
      <w:szCs w:val="20"/>
    </w:rPr>
  </w:style>
  <w:style w:type="paragraph" w:customStyle="1" w:styleId="AssignmentsLevel1">
    <w:name w:val="Assignments Level 1"/>
    <w:basedOn w:val="Normal"/>
    <w:link w:val="AssignmentsLevel1Char"/>
    <w:qFormat/>
    <w:rsid w:val="009949C5"/>
    <w:pPr>
      <w:widowControl w:val="0"/>
    </w:pPr>
    <w:rPr>
      <w:rFonts w:cs="Times New Roman"/>
      <w:sz w:val="20"/>
      <w:szCs w:val="20"/>
      <w:lang w:val="x-none" w:eastAsia="x-none"/>
    </w:rPr>
  </w:style>
  <w:style w:type="character" w:customStyle="1" w:styleId="AssignmentsLevel1Char">
    <w:name w:val="Assignments Level 1 Char"/>
    <w:link w:val="AssignmentsLevel1"/>
    <w:rsid w:val="009949C5"/>
    <w:rPr>
      <w:rFonts w:cs="Times New Roman"/>
      <w:sz w:val="20"/>
      <w:lang w:val="x-none" w:eastAsia="x-none"/>
    </w:rPr>
  </w:style>
  <w:style w:type="character" w:customStyle="1" w:styleId="AssignmentsLevel3Char">
    <w:name w:val="Assignments Level 3 Char"/>
    <w:basedOn w:val="AssignmentsLevel2Char"/>
    <w:link w:val="AssignmentsLevel3"/>
    <w:rsid w:val="009949C5"/>
    <w:rPr>
      <w:rFonts w:ascii="Arial" w:hAnsi="Arial"/>
      <w:sz w:val="20"/>
    </w:rPr>
  </w:style>
  <w:style w:type="character" w:styleId="CommentReference">
    <w:name w:val="annotation reference"/>
    <w:basedOn w:val="DefaultParagraphFont"/>
    <w:rsid w:val="008D40AD"/>
    <w:rPr>
      <w:sz w:val="16"/>
      <w:szCs w:val="16"/>
    </w:rPr>
  </w:style>
  <w:style w:type="paragraph" w:styleId="CommentText">
    <w:name w:val="annotation text"/>
    <w:basedOn w:val="Normal"/>
    <w:link w:val="CommentTextChar"/>
    <w:rsid w:val="008D40AD"/>
    <w:rPr>
      <w:sz w:val="20"/>
      <w:szCs w:val="20"/>
    </w:rPr>
  </w:style>
  <w:style w:type="character" w:customStyle="1" w:styleId="CommentTextChar">
    <w:name w:val="Comment Text Char"/>
    <w:basedOn w:val="DefaultParagraphFont"/>
    <w:link w:val="CommentText"/>
    <w:rsid w:val="008D40AD"/>
    <w:rPr>
      <w:sz w:val="20"/>
    </w:rPr>
  </w:style>
  <w:style w:type="paragraph" w:styleId="CommentSubject">
    <w:name w:val="annotation subject"/>
    <w:basedOn w:val="CommentText"/>
    <w:next w:val="CommentText"/>
    <w:link w:val="CommentSubjectChar"/>
    <w:rsid w:val="008D40AD"/>
    <w:rPr>
      <w:b/>
      <w:bCs/>
    </w:rPr>
  </w:style>
  <w:style w:type="character" w:customStyle="1" w:styleId="CommentSubjectChar">
    <w:name w:val="Comment Subject Char"/>
    <w:basedOn w:val="CommentTextChar"/>
    <w:link w:val="CommentSubject"/>
    <w:rsid w:val="008D40AD"/>
    <w:rPr>
      <w:b/>
      <w:bCs/>
      <w:sz w:val="20"/>
    </w:rPr>
  </w:style>
  <w:style w:type="paragraph" w:styleId="BalloonText">
    <w:name w:val="Balloon Text"/>
    <w:basedOn w:val="Normal"/>
    <w:link w:val="BalloonTextChar"/>
    <w:rsid w:val="008D40AD"/>
    <w:rPr>
      <w:rFonts w:ascii="Tahoma" w:hAnsi="Tahoma" w:cs="Tahoma"/>
      <w:sz w:val="16"/>
      <w:szCs w:val="16"/>
    </w:rPr>
  </w:style>
  <w:style w:type="character" w:customStyle="1" w:styleId="BalloonTextChar">
    <w:name w:val="Balloon Text Char"/>
    <w:basedOn w:val="DefaultParagraphFont"/>
    <w:link w:val="BalloonText"/>
    <w:rsid w:val="008D4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87787">
      <w:bodyDiv w:val="1"/>
      <w:marLeft w:val="0"/>
      <w:marRight w:val="0"/>
      <w:marTop w:val="0"/>
      <w:marBottom w:val="0"/>
      <w:divBdr>
        <w:top w:val="none" w:sz="0" w:space="0" w:color="auto"/>
        <w:left w:val="none" w:sz="0" w:space="0" w:color="auto"/>
        <w:bottom w:val="none" w:sz="0" w:space="0" w:color="auto"/>
        <w:right w:val="none" w:sz="0" w:space="0" w:color="auto"/>
      </w:divBdr>
    </w:div>
    <w:div w:id="103038962">
      <w:bodyDiv w:val="1"/>
      <w:marLeft w:val="0"/>
      <w:marRight w:val="0"/>
      <w:marTop w:val="0"/>
      <w:marBottom w:val="0"/>
      <w:divBdr>
        <w:top w:val="none" w:sz="0" w:space="0" w:color="auto"/>
        <w:left w:val="none" w:sz="0" w:space="0" w:color="auto"/>
        <w:bottom w:val="none" w:sz="0" w:space="0" w:color="auto"/>
        <w:right w:val="none" w:sz="0" w:space="0" w:color="auto"/>
      </w:divBdr>
      <w:divsChild>
        <w:div w:id="508985146">
          <w:marLeft w:val="0"/>
          <w:marRight w:val="0"/>
          <w:marTop w:val="0"/>
          <w:marBottom w:val="0"/>
          <w:divBdr>
            <w:top w:val="none" w:sz="0" w:space="0" w:color="auto"/>
            <w:left w:val="none" w:sz="0" w:space="0" w:color="auto"/>
            <w:bottom w:val="none" w:sz="0" w:space="0" w:color="auto"/>
            <w:right w:val="none" w:sz="0" w:space="0" w:color="auto"/>
          </w:divBdr>
          <w:divsChild>
            <w:div w:id="488254745">
              <w:marLeft w:val="0"/>
              <w:marRight w:val="0"/>
              <w:marTop w:val="0"/>
              <w:marBottom w:val="0"/>
              <w:divBdr>
                <w:top w:val="none" w:sz="0" w:space="0" w:color="auto"/>
                <w:left w:val="none" w:sz="0" w:space="0" w:color="auto"/>
                <w:bottom w:val="none" w:sz="0" w:space="0" w:color="auto"/>
                <w:right w:val="none" w:sz="0" w:space="0" w:color="auto"/>
              </w:divBdr>
              <w:divsChild>
                <w:div w:id="849023949">
                  <w:marLeft w:val="3405"/>
                  <w:marRight w:val="0"/>
                  <w:marTop w:val="0"/>
                  <w:marBottom w:val="0"/>
                  <w:divBdr>
                    <w:top w:val="none" w:sz="0" w:space="0" w:color="auto"/>
                    <w:left w:val="none" w:sz="0" w:space="0" w:color="auto"/>
                    <w:bottom w:val="none" w:sz="0" w:space="0" w:color="auto"/>
                    <w:right w:val="none" w:sz="0" w:space="0" w:color="auto"/>
                  </w:divBdr>
                  <w:divsChild>
                    <w:div w:id="1838762397">
                      <w:marLeft w:val="0"/>
                      <w:marRight w:val="0"/>
                      <w:marTop w:val="0"/>
                      <w:marBottom w:val="0"/>
                      <w:divBdr>
                        <w:top w:val="none" w:sz="0" w:space="0" w:color="auto"/>
                        <w:left w:val="none" w:sz="0" w:space="0" w:color="auto"/>
                        <w:bottom w:val="none" w:sz="0" w:space="0" w:color="auto"/>
                        <w:right w:val="none" w:sz="0" w:space="0" w:color="auto"/>
                      </w:divBdr>
                      <w:divsChild>
                        <w:div w:id="1431582003">
                          <w:marLeft w:val="0"/>
                          <w:marRight w:val="0"/>
                          <w:marTop w:val="0"/>
                          <w:marBottom w:val="0"/>
                          <w:divBdr>
                            <w:top w:val="none" w:sz="0" w:space="0" w:color="auto"/>
                            <w:left w:val="none" w:sz="0" w:space="0" w:color="auto"/>
                            <w:bottom w:val="none" w:sz="0" w:space="0" w:color="auto"/>
                            <w:right w:val="none" w:sz="0" w:space="0" w:color="auto"/>
                          </w:divBdr>
                          <w:divsChild>
                            <w:div w:id="38052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4603001">
      <w:bodyDiv w:val="1"/>
      <w:marLeft w:val="0"/>
      <w:marRight w:val="0"/>
      <w:marTop w:val="0"/>
      <w:marBottom w:val="0"/>
      <w:divBdr>
        <w:top w:val="none" w:sz="0" w:space="0" w:color="auto"/>
        <w:left w:val="none" w:sz="0" w:space="0" w:color="auto"/>
        <w:bottom w:val="none" w:sz="0" w:space="0" w:color="auto"/>
        <w:right w:val="none" w:sz="0" w:space="0" w:color="auto"/>
      </w:divBdr>
      <w:divsChild>
        <w:div w:id="1222593222">
          <w:marLeft w:val="0"/>
          <w:marRight w:val="0"/>
          <w:marTop w:val="0"/>
          <w:marBottom w:val="0"/>
          <w:divBdr>
            <w:top w:val="none" w:sz="0" w:space="0" w:color="auto"/>
            <w:left w:val="none" w:sz="0" w:space="0" w:color="auto"/>
            <w:bottom w:val="none" w:sz="0" w:space="0" w:color="auto"/>
            <w:right w:val="none" w:sz="0" w:space="0" w:color="auto"/>
          </w:divBdr>
          <w:divsChild>
            <w:div w:id="1256284125">
              <w:marLeft w:val="0"/>
              <w:marRight w:val="0"/>
              <w:marTop w:val="0"/>
              <w:marBottom w:val="0"/>
              <w:divBdr>
                <w:top w:val="none" w:sz="0" w:space="0" w:color="auto"/>
                <w:left w:val="none" w:sz="0" w:space="0" w:color="auto"/>
                <w:bottom w:val="none" w:sz="0" w:space="0" w:color="auto"/>
                <w:right w:val="none" w:sz="0" w:space="0" w:color="auto"/>
              </w:divBdr>
              <w:divsChild>
                <w:div w:id="1622108976">
                  <w:marLeft w:val="3405"/>
                  <w:marRight w:val="0"/>
                  <w:marTop w:val="0"/>
                  <w:marBottom w:val="0"/>
                  <w:divBdr>
                    <w:top w:val="none" w:sz="0" w:space="0" w:color="auto"/>
                    <w:left w:val="none" w:sz="0" w:space="0" w:color="auto"/>
                    <w:bottom w:val="none" w:sz="0" w:space="0" w:color="auto"/>
                    <w:right w:val="none" w:sz="0" w:space="0" w:color="auto"/>
                  </w:divBdr>
                  <w:divsChild>
                    <w:div w:id="1935167219">
                      <w:marLeft w:val="0"/>
                      <w:marRight w:val="0"/>
                      <w:marTop w:val="0"/>
                      <w:marBottom w:val="0"/>
                      <w:divBdr>
                        <w:top w:val="none" w:sz="0" w:space="0" w:color="auto"/>
                        <w:left w:val="none" w:sz="0" w:space="0" w:color="auto"/>
                        <w:bottom w:val="none" w:sz="0" w:space="0" w:color="auto"/>
                        <w:right w:val="none" w:sz="0" w:space="0" w:color="auto"/>
                      </w:divBdr>
                      <w:divsChild>
                        <w:div w:id="1649170738">
                          <w:marLeft w:val="0"/>
                          <w:marRight w:val="0"/>
                          <w:marTop w:val="0"/>
                          <w:marBottom w:val="0"/>
                          <w:divBdr>
                            <w:top w:val="none" w:sz="0" w:space="0" w:color="auto"/>
                            <w:left w:val="none" w:sz="0" w:space="0" w:color="auto"/>
                            <w:bottom w:val="none" w:sz="0" w:space="0" w:color="auto"/>
                            <w:right w:val="none" w:sz="0" w:space="0" w:color="auto"/>
                          </w:divBdr>
                          <w:divsChild>
                            <w:div w:id="176043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4668250">
      <w:bodyDiv w:val="1"/>
      <w:marLeft w:val="0"/>
      <w:marRight w:val="0"/>
      <w:marTop w:val="0"/>
      <w:marBottom w:val="0"/>
      <w:divBdr>
        <w:top w:val="none" w:sz="0" w:space="0" w:color="auto"/>
        <w:left w:val="none" w:sz="0" w:space="0" w:color="auto"/>
        <w:bottom w:val="none" w:sz="0" w:space="0" w:color="auto"/>
        <w:right w:val="none" w:sz="0" w:space="0" w:color="auto"/>
      </w:divBdr>
      <w:divsChild>
        <w:div w:id="2060206340">
          <w:marLeft w:val="0"/>
          <w:marRight w:val="0"/>
          <w:marTop w:val="100"/>
          <w:marBottom w:val="100"/>
          <w:divBdr>
            <w:top w:val="none" w:sz="0" w:space="0" w:color="auto"/>
            <w:left w:val="none" w:sz="0" w:space="0" w:color="auto"/>
            <w:bottom w:val="none" w:sz="0" w:space="0" w:color="auto"/>
            <w:right w:val="none" w:sz="0" w:space="0" w:color="auto"/>
          </w:divBdr>
          <w:divsChild>
            <w:div w:id="657080801">
              <w:marLeft w:val="0"/>
              <w:marRight w:val="0"/>
              <w:marTop w:val="0"/>
              <w:marBottom w:val="0"/>
              <w:divBdr>
                <w:top w:val="none" w:sz="0" w:space="0" w:color="auto"/>
                <w:left w:val="none" w:sz="0" w:space="0" w:color="auto"/>
                <w:bottom w:val="none" w:sz="0" w:space="0" w:color="auto"/>
                <w:right w:val="none" w:sz="0" w:space="0" w:color="auto"/>
              </w:divBdr>
              <w:divsChild>
                <w:div w:id="954017532">
                  <w:marLeft w:val="0"/>
                  <w:marRight w:val="0"/>
                  <w:marTop w:val="0"/>
                  <w:marBottom w:val="0"/>
                  <w:divBdr>
                    <w:top w:val="none" w:sz="0" w:space="0" w:color="auto"/>
                    <w:left w:val="none" w:sz="0" w:space="0" w:color="auto"/>
                    <w:bottom w:val="none" w:sz="0" w:space="0" w:color="auto"/>
                    <w:right w:val="none" w:sz="0" w:space="0" w:color="auto"/>
                  </w:divBdr>
                  <w:divsChild>
                    <w:div w:id="44184684">
                      <w:marLeft w:val="-6000"/>
                      <w:marRight w:val="0"/>
                      <w:marTop w:val="0"/>
                      <w:marBottom w:val="0"/>
                      <w:divBdr>
                        <w:top w:val="none" w:sz="0" w:space="0" w:color="auto"/>
                        <w:left w:val="none" w:sz="0" w:space="0" w:color="auto"/>
                        <w:bottom w:val="none" w:sz="0" w:space="0" w:color="auto"/>
                        <w:right w:val="none" w:sz="0" w:space="0" w:color="auto"/>
                      </w:divBdr>
                      <w:divsChild>
                        <w:div w:id="585924390">
                          <w:marLeft w:val="3563"/>
                          <w:marRight w:val="0"/>
                          <w:marTop w:val="0"/>
                          <w:marBottom w:val="0"/>
                          <w:divBdr>
                            <w:top w:val="none" w:sz="0" w:space="0" w:color="auto"/>
                            <w:left w:val="none" w:sz="0" w:space="0" w:color="auto"/>
                            <w:bottom w:val="none" w:sz="0" w:space="0" w:color="auto"/>
                            <w:right w:val="none" w:sz="0" w:space="0" w:color="auto"/>
                          </w:divBdr>
                          <w:divsChild>
                            <w:div w:id="1555004279">
                              <w:marLeft w:val="0"/>
                              <w:marRight w:val="0"/>
                              <w:marTop w:val="0"/>
                              <w:marBottom w:val="0"/>
                              <w:divBdr>
                                <w:top w:val="none" w:sz="0" w:space="0" w:color="auto"/>
                                <w:left w:val="none" w:sz="0" w:space="0" w:color="auto"/>
                                <w:bottom w:val="none" w:sz="0" w:space="0" w:color="auto"/>
                                <w:right w:val="none" w:sz="0" w:space="0" w:color="auto"/>
                              </w:divBdr>
                              <w:divsChild>
                                <w:div w:id="1334139619">
                                  <w:marLeft w:val="0"/>
                                  <w:marRight w:val="0"/>
                                  <w:marTop w:val="150"/>
                                  <w:marBottom w:val="150"/>
                                  <w:divBdr>
                                    <w:top w:val="none" w:sz="0" w:space="0" w:color="auto"/>
                                    <w:left w:val="none" w:sz="0" w:space="0" w:color="auto"/>
                                    <w:bottom w:val="none" w:sz="0" w:space="0" w:color="auto"/>
                                    <w:right w:val="none" w:sz="0" w:space="0" w:color="auto"/>
                                  </w:divBdr>
                                  <w:divsChild>
                                    <w:div w:id="1072703539">
                                      <w:marLeft w:val="0"/>
                                      <w:marRight w:val="0"/>
                                      <w:marTop w:val="0"/>
                                      <w:marBottom w:val="0"/>
                                      <w:divBdr>
                                        <w:top w:val="none" w:sz="0" w:space="0" w:color="auto"/>
                                        <w:left w:val="single" w:sz="6" w:space="0" w:color="CCCCCC"/>
                                        <w:bottom w:val="none" w:sz="0" w:space="0" w:color="auto"/>
                                        <w:right w:val="single" w:sz="6" w:space="0" w:color="CCCCCC"/>
                                      </w:divBdr>
                                      <w:divsChild>
                                        <w:div w:id="214048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4811620">
      <w:bodyDiv w:val="1"/>
      <w:marLeft w:val="0"/>
      <w:marRight w:val="0"/>
      <w:marTop w:val="0"/>
      <w:marBottom w:val="0"/>
      <w:divBdr>
        <w:top w:val="none" w:sz="0" w:space="0" w:color="auto"/>
        <w:left w:val="none" w:sz="0" w:space="0" w:color="auto"/>
        <w:bottom w:val="none" w:sz="0" w:space="0" w:color="auto"/>
        <w:right w:val="none" w:sz="0" w:space="0" w:color="auto"/>
      </w:divBdr>
      <w:divsChild>
        <w:div w:id="1965190552">
          <w:marLeft w:val="0"/>
          <w:marRight w:val="0"/>
          <w:marTop w:val="100"/>
          <w:marBottom w:val="100"/>
          <w:divBdr>
            <w:top w:val="none" w:sz="0" w:space="0" w:color="auto"/>
            <w:left w:val="none" w:sz="0" w:space="0" w:color="auto"/>
            <w:bottom w:val="none" w:sz="0" w:space="0" w:color="auto"/>
            <w:right w:val="none" w:sz="0" w:space="0" w:color="auto"/>
          </w:divBdr>
          <w:divsChild>
            <w:div w:id="226453324">
              <w:marLeft w:val="0"/>
              <w:marRight w:val="0"/>
              <w:marTop w:val="0"/>
              <w:marBottom w:val="0"/>
              <w:divBdr>
                <w:top w:val="none" w:sz="0" w:space="0" w:color="auto"/>
                <w:left w:val="none" w:sz="0" w:space="0" w:color="auto"/>
                <w:bottom w:val="none" w:sz="0" w:space="0" w:color="auto"/>
                <w:right w:val="none" w:sz="0" w:space="0" w:color="auto"/>
              </w:divBdr>
              <w:divsChild>
                <w:div w:id="1926761093">
                  <w:marLeft w:val="0"/>
                  <w:marRight w:val="0"/>
                  <w:marTop w:val="0"/>
                  <w:marBottom w:val="0"/>
                  <w:divBdr>
                    <w:top w:val="none" w:sz="0" w:space="0" w:color="auto"/>
                    <w:left w:val="none" w:sz="0" w:space="0" w:color="auto"/>
                    <w:bottom w:val="none" w:sz="0" w:space="0" w:color="auto"/>
                    <w:right w:val="none" w:sz="0" w:space="0" w:color="auto"/>
                  </w:divBdr>
                  <w:divsChild>
                    <w:div w:id="2134245676">
                      <w:marLeft w:val="-6000"/>
                      <w:marRight w:val="0"/>
                      <w:marTop w:val="0"/>
                      <w:marBottom w:val="0"/>
                      <w:divBdr>
                        <w:top w:val="none" w:sz="0" w:space="0" w:color="auto"/>
                        <w:left w:val="none" w:sz="0" w:space="0" w:color="auto"/>
                        <w:bottom w:val="none" w:sz="0" w:space="0" w:color="auto"/>
                        <w:right w:val="none" w:sz="0" w:space="0" w:color="auto"/>
                      </w:divBdr>
                      <w:divsChild>
                        <w:div w:id="576787060">
                          <w:marLeft w:val="3563"/>
                          <w:marRight w:val="0"/>
                          <w:marTop w:val="0"/>
                          <w:marBottom w:val="0"/>
                          <w:divBdr>
                            <w:top w:val="none" w:sz="0" w:space="0" w:color="auto"/>
                            <w:left w:val="none" w:sz="0" w:space="0" w:color="auto"/>
                            <w:bottom w:val="none" w:sz="0" w:space="0" w:color="auto"/>
                            <w:right w:val="none" w:sz="0" w:space="0" w:color="auto"/>
                          </w:divBdr>
                          <w:divsChild>
                            <w:div w:id="514077614">
                              <w:marLeft w:val="0"/>
                              <w:marRight w:val="0"/>
                              <w:marTop w:val="0"/>
                              <w:marBottom w:val="0"/>
                              <w:divBdr>
                                <w:top w:val="none" w:sz="0" w:space="0" w:color="auto"/>
                                <w:left w:val="none" w:sz="0" w:space="0" w:color="auto"/>
                                <w:bottom w:val="none" w:sz="0" w:space="0" w:color="auto"/>
                                <w:right w:val="none" w:sz="0" w:space="0" w:color="auto"/>
                              </w:divBdr>
                              <w:divsChild>
                                <w:div w:id="931283563">
                                  <w:marLeft w:val="0"/>
                                  <w:marRight w:val="0"/>
                                  <w:marTop w:val="150"/>
                                  <w:marBottom w:val="150"/>
                                  <w:divBdr>
                                    <w:top w:val="none" w:sz="0" w:space="0" w:color="auto"/>
                                    <w:left w:val="none" w:sz="0" w:space="0" w:color="auto"/>
                                    <w:bottom w:val="none" w:sz="0" w:space="0" w:color="auto"/>
                                    <w:right w:val="none" w:sz="0" w:space="0" w:color="auto"/>
                                  </w:divBdr>
                                  <w:divsChild>
                                    <w:div w:id="449478256">
                                      <w:marLeft w:val="0"/>
                                      <w:marRight w:val="0"/>
                                      <w:marTop w:val="0"/>
                                      <w:marBottom w:val="0"/>
                                      <w:divBdr>
                                        <w:top w:val="none" w:sz="0" w:space="0" w:color="auto"/>
                                        <w:left w:val="single" w:sz="6" w:space="0" w:color="CCCCCC"/>
                                        <w:bottom w:val="none" w:sz="0" w:space="0" w:color="auto"/>
                                        <w:right w:val="single" w:sz="6" w:space="0" w:color="CCCCCC"/>
                                      </w:divBdr>
                                      <w:divsChild>
                                        <w:div w:id="619653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Database_constraint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en.wikipedia.org/wiki/Database_constraint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en.wikipedia.org/wiki/Art_medi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bio\AppData\Roaming\Riverpoint%20Writer\Riverpoint.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39D27EF-663A-47F4-8D1A-CB3237C5E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Riverpoint.dot</Template>
  <TotalTime>471</TotalTime>
  <Pages>7</Pages>
  <Words>933</Words>
  <Characters>5322</Characters>
  <Application>Microsoft Office Word</Application>
  <DocSecurity>0</DocSecurity>
  <Lines>44</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Database Environment Paper</vt:lpstr>
      <vt:lpstr>Differences in memory management between Windows and Linux</vt:lpstr>
    </vt:vector>
  </TitlesOfParts>
  <Company>Apollogroup</Company>
  <LinksUpToDate>false</LinksUpToDate>
  <CharactersWithSpaces>6243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Environment Paper</dc:title>
  <dc:subject>Paper Formatter</dc:subject>
  <dc:creator>Elbio Iseas</dc:creator>
  <cp:lastModifiedBy>Bruce Fullwood</cp:lastModifiedBy>
  <cp:revision>79</cp:revision>
  <dcterms:created xsi:type="dcterms:W3CDTF">2014-01-11T19:43:00Z</dcterms:created>
  <dcterms:modified xsi:type="dcterms:W3CDTF">2014-01-14T13:48:00Z</dcterms:modified>
  <cp:category>School Papers</cp:category>
</cp:coreProperties>
</file>